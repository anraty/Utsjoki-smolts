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5ABD" w:rsidRPr="00976F84" w:rsidRDefault="000A6DDE" w:rsidP="00F43FA8">
      <w:pPr>
        <w:pStyle w:val="Title"/>
        <w:rPr>
          <w:lang w:val="en-US"/>
        </w:rPr>
      </w:pPr>
      <w:commentRangeStart w:id="0"/>
      <w:r>
        <w:rPr>
          <w:lang w:val="en-US"/>
        </w:rPr>
        <w:t xml:space="preserve">Bayesian arrival model </w:t>
      </w:r>
      <w:r w:rsidR="00E13085">
        <w:rPr>
          <w:lang w:val="en-US"/>
        </w:rPr>
        <w:t>for</w:t>
      </w:r>
      <w:r w:rsidR="009F437F">
        <w:rPr>
          <w:lang w:val="en-US"/>
        </w:rPr>
        <w:t xml:space="preserve"> Atlantic salmon </w:t>
      </w:r>
      <w:proofErr w:type="spellStart"/>
      <w:r w:rsidR="009F437F">
        <w:rPr>
          <w:lang w:val="en-US"/>
        </w:rPr>
        <w:t>smolt</w:t>
      </w:r>
      <w:proofErr w:type="spellEnd"/>
      <w:r w:rsidR="00976F84" w:rsidRPr="00976F84">
        <w:rPr>
          <w:lang w:val="en-US"/>
        </w:rPr>
        <w:t xml:space="preserve"> count</w:t>
      </w:r>
      <w:r w:rsidR="00E13085">
        <w:rPr>
          <w:lang w:val="en-US"/>
        </w:rPr>
        <w:t>s</w:t>
      </w:r>
      <w:r w:rsidR="00976F84" w:rsidRPr="00976F84">
        <w:rPr>
          <w:lang w:val="en-US"/>
        </w:rPr>
        <w:t xml:space="preserve"> </w:t>
      </w:r>
      <w:r w:rsidR="00E13085">
        <w:rPr>
          <w:lang w:val="en-US"/>
        </w:rPr>
        <w:t>powered by</w:t>
      </w:r>
      <w:r w:rsidR="00D65FC9">
        <w:rPr>
          <w:lang w:val="en-US"/>
        </w:rPr>
        <w:t xml:space="preserve"> environmental covariates</w:t>
      </w:r>
      <w:r w:rsidR="005902AE">
        <w:rPr>
          <w:lang w:val="en-US"/>
        </w:rPr>
        <w:t xml:space="preserve"> and expert </w:t>
      </w:r>
      <w:commentRangeStart w:id="1"/>
      <w:r w:rsidR="005902AE">
        <w:rPr>
          <w:lang w:val="en-US"/>
        </w:rPr>
        <w:t>knowledge</w:t>
      </w:r>
      <w:commentRangeEnd w:id="0"/>
      <w:r w:rsidR="00E13085">
        <w:rPr>
          <w:rStyle w:val="CommentReference"/>
          <w:rFonts w:asciiTheme="minorHAnsi" w:eastAsiaTheme="minorHAnsi" w:hAnsiTheme="minorHAnsi" w:cstheme="minorBidi"/>
          <w:color w:val="auto"/>
          <w:spacing w:val="0"/>
          <w:kern w:val="0"/>
        </w:rPr>
        <w:commentReference w:id="0"/>
      </w:r>
      <w:commentRangeEnd w:id="1"/>
      <w:r w:rsidR="000530DD">
        <w:rPr>
          <w:rStyle w:val="CommentReference"/>
          <w:rFonts w:asciiTheme="minorHAnsi" w:eastAsiaTheme="minorHAnsi" w:hAnsiTheme="minorHAnsi" w:cstheme="minorBidi"/>
          <w:color w:val="auto"/>
          <w:spacing w:val="0"/>
          <w:kern w:val="0"/>
        </w:rPr>
        <w:commentReference w:id="1"/>
      </w:r>
    </w:p>
    <w:p w:rsidR="00E13085" w:rsidRPr="00E13085" w:rsidRDefault="00E13085" w:rsidP="00E13085">
      <w:pPr>
        <w:pStyle w:val="Heading5"/>
      </w:pPr>
      <w:r w:rsidRPr="00E13085">
        <w:t xml:space="preserve">Henni Pulkkinen, Panu Orell, </w:t>
      </w:r>
      <w:r w:rsidR="00F72CB7">
        <w:t xml:space="preserve">Jaakko Erkinaro, </w:t>
      </w:r>
      <w:r w:rsidRPr="00E13085">
        <w:t>Samu Mäntyniemi</w:t>
      </w:r>
    </w:p>
    <w:p w:rsidR="003134DC" w:rsidRPr="007F6341" w:rsidRDefault="003134DC" w:rsidP="003134DC">
      <w:pPr>
        <w:pStyle w:val="Heading1"/>
        <w:rPr>
          <w:lang w:val="en-US"/>
        </w:rPr>
      </w:pPr>
      <w:r w:rsidRPr="007F6341">
        <w:rPr>
          <w:lang w:val="en-US"/>
        </w:rPr>
        <w:t>Abstract</w:t>
      </w:r>
    </w:p>
    <w:p w:rsidR="003134DC" w:rsidRDefault="003134DC" w:rsidP="003134DC">
      <w:pPr>
        <w:rPr>
          <w:rStyle w:val="SubtleEmphasis"/>
          <w:lang w:val="en-US"/>
        </w:rPr>
      </w:pPr>
      <w:r w:rsidRPr="007F6341">
        <w:rPr>
          <w:rStyle w:val="SubtleEmphasis"/>
          <w:lang w:val="en-US"/>
        </w:rPr>
        <w:t>Not more than 175 words</w:t>
      </w:r>
    </w:p>
    <w:p w:rsidR="00EF03F7" w:rsidRDefault="00EF03F7" w:rsidP="003134DC">
      <w:pPr>
        <w:rPr>
          <w:rStyle w:val="SubtleEmphasis"/>
          <w:lang w:val="en-US"/>
        </w:rPr>
      </w:pPr>
      <w:r>
        <w:rPr>
          <w:rStyle w:val="SubtleEmphasis"/>
          <w:lang w:val="en-US"/>
        </w:rPr>
        <w:t xml:space="preserve">Keywords: salmon, arrival model, passage count, hierarchical Bayesian, environmental covariates, expert knowledge, biological realism, missing </w:t>
      </w:r>
      <w:commentRangeStart w:id="2"/>
      <w:r>
        <w:rPr>
          <w:rStyle w:val="SubtleEmphasis"/>
          <w:lang w:val="en-US"/>
        </w:rPr>
        <w:t>data</w:t>
      </w:r>
      <w:commentRangeStart w:id="3"/>
      <w:commentRangeEnd w:id="2"/>
      <w:r w:rsidR="00DA04A8">
        <w:rPr>
          <w:rStyle w:val="CommentReference"/>
        </w:rPr>
        <w:commentReference w:id="2"/>
      </w:r>
      <w:commentRangeEnd w:id="3"/>
      <w:r w:rsidR="009F437F">
        <w:rPr>
          <w:rStyle w:val="CommentReference"/>
        </w:rPr>
        <w:commentReference w:id="3"/>
      </w:r>
    </w:p>
    <w:p w:rsidR="00976F84" w:rsidRDefault="00976F84" w:rsidP="00F43FA8">
      <w:pPr>
        <w:pStyle w:val="Heading1"/>
        <w:rPr>
          <w:lang w:val="en-US"/>
        </w:rPr>
      </w:pPr>
      <w:r w:rsidRPr="003134DC">
        <w:rPr>
          <w:lang w:val="en-US"/>
        </w:rPr>
        <w:t>Intro</w:t>
      </w:r>
      <w:r w:rsidR="00785A6B">
        <w:rPr>
          <w:lang w:val="en-US"/>
        </w:rPr>
        <w:t>duction</w:t>
      </w:r>
    </w:p>
    <w:p w:rsidR="003134DC" w:rsidRPr="003134DC" w:rsidRDefault="003134DC" w:rsidP="003134DC">
      <w:pPr>
        <w:rPr>
          <w:rStyle w:val="SubtleEmphasis"/>
          <w:lang w:val="en-US"/>
        </w:rPr>
      </w:pPr>
      <w:r w:rsidRPr="003134DC">
        <w:rPr>
          <w:rStyle w:val="SubtleEmphasis"/>
          <w:lang w:val="en-US"/>
        </w:rPr>
        <w:t>An introduction generally need not exceed 375–500 words.</w:t>
      </w:r>
    </w:p>
    <w:p w:rsidR="00616771" w:rsidRDefault="00F13A57" w:rsidP="00F13A57">
      <w:pPr>
        <w:rPr>
          <w:lang w:val="en-US"/>
        </w:rPr>
      </w:pPr>
      <w:r w:rsidRPr="00F13A57">
        <w:rPr>
          <w:lang w:val="en-US"/>
        </w:rPr>
        <w:t xml:space="preserve">Migratory fish species are often monitored along their migration routes </w:t>
      </w:r>
      <w:r w:rsidR="000530DD">
        <w:rPr>
          <w:lang w:val="en-US"/>
        </w:rPr>
        <w:t>at different life stages</w:t>
      </w:r>
      <w:r w:rsidRPr="00F13A57">
        <w:rPr>
          <w:lang w:val="en-US"/>
        </w:rPr>
        <w:t xml:space="preserve"> to collect </w:t>
      </w:r>
      <w:r w:rsidR="000530DD" w:rsidRPr="00F13A57">
        <w:rPr>
          <w:lang w:val="en-US"/>
        </w:rPr>
        <w:t>fishery</w:t>
      </w:r>
      <w:r w:rsidR="000530DD">
        <w:rPr>
          <w:lang w:val="en-US"/>
        </w:rPr>
        <w:t>-</w:t>
      </w:r>
      <w:r w:rsidRPr="00F13A57">
        <w:rPr>
          <w:lang w:val="en-US"/>
        </w:rPr>
        <w:t xml:space="preserve">independent data for stock assessment. </w:t>
      </w:r>
      <w:r>
        <w:rPr>
          <w:lang w:val="en-US"/>
        </w:rPr>
        <w:t xml:space="preserve">Monitoring </w:t>
      </w:r>
      <w:r w:rsidR="000530DD">
        <w:rPr>
          <w:lang w:val="en-US"/>
        </w:rPr>
        <w:t xml:space="preserve">methods include </w:t>
      </w:r>
      <w:r>
        <w:rPr>
          <w:lang w:val="en-US"/>
        </w:rPr>
        <w:t xml:space="preserve">e.g. </w:t>
      </w:r>
      <w:r w:rsidR="009F437F">
        <w:rPr>
          <w:lang w:val="en-US"/>
        </w:rPr>
        <w:t xml:space="preserve">counting fences, video, sonar or snorkeling counts </w:t>
      </w:r>
      <w:r w:rsidR="000A6DDE">
        <w:rPr>
          <w:lang w:val="en-US"/>
        </w:rPr>
        <w:t xml:space="preserve">and </w:t>
      </w:r>
      <w:r w:rsidR="00B32E0D">
        <w:rPr>
          <w:lang w:val="en-US"/>
        </w:rPr>
        <w:t>common to all</w:t>
      </w:r>
      <w:r>
        <w:rPr>
          <w:lang w:val="en-US"/>
        </w:rPr>
        <w:t xml:space="preserve"> </w:t>
      </w:r>
      <w:r w:rsidR="000A6DDE">
        <w:rPr>
          <w:lang w:val="en-US"/>
        </w:rPr>
        <w:t xml:space="preserve">is </w:t>
      </w:r>
      <w:r w:rsidR="00EE6F87">
        <w:rPr>
          <w:lang w:val="en-US"/>
        </w:rPr>
        <w:t>that</w:t>
      </w:r>
      <w:r w:rsidR="000A6DDE">
        <w:rPr>
          <w:lang w:val="en-US"/>
        </w:rPr>
        <w:t xml:space="preserve"> </w:t>
      </w:r>
      <w:r>
        <w:rPr>
          <w:lang w:val="en-US"/>
        </w:rPr>
        <w:t>they rarely provide perfect information about the number of individuals</w:t>
      </w:r>
      <w:r w:rsidR="00B32E0D">
        <w:rPr>
          <w:lang w:val="en-US"/>
        </w:rPr>
        <w:t xml:space="preserve"> passing</w:t>
      </w:r>
      <w:r>
        <w:rPr>
          <w:lang w:val="en-US"/>
        </w:rPr>
        <w:t xml:space="preserve"> the system</w:t>
      </w:r>
      <w:r w:rsidR="00372AB1">
        <w:rPr>
          <w:lang w:val="en-US"/>
        </w:rPr>
        <w:t xml:space="preserve"> (</w:t>
      </w:r>
      <w:proofErr w:type="spellStart"/>
      <w:r w:rsidR="001312AE">
        <w:rPr>
          <w:lang w:val="en-US"/>
        </w:rPr>
        <w:t>Dempson</w:t>
      </w:r>
      <w:proofErr w:type="spellEnd"/>
      <w:r w:rsidR="001312AE">
        <w:rPr>
          <w:lang w:val="en-US"/>
        </w:rPr>
        <w:t xml:space="preserve"> et al. 1991; Romakkaniemi et al 2000; </w:t>
      </w:r>
      <w:r w:rsidR="00372AB1">
        <w:rPr>
          <w:lang w:val="en-US"/>
        </w:rPr>
        <w:t xml:space="preserve">Orell et al. 2007; </w:t>
      </w:r>
      <w:r w:rsidR="001312AE">
        <w:rPr>
          <w:lang w:val="en-US"/>
        </w:rPr>
        <w:t>2011)</w:t>
      </w:r>
      <w:r>
        <w:rPr>
          <w:lang w:val="en-US"/>
        </w:rPr>
        <w:t xml:space="preserve">. </w:t>
      </w:r>
      <w:r w:rsidR="00B32E0D">
        <w:rPr>
          <w:lang w:val="en-US"/>
        </w:rPr>
        <w:t>P</w:t>
      </w:r>
      <w:r>
        <w:rPr>
          <w:lang w:val="en-US"/>
        </w:rPr>
        <w:t>art of the</w:t>
      </w:r>
      <w:r w:rsidR="000530DD">
        <w:rPr>
          <w:lang w:val="en-US"/>
        </w:rPr>
        <w:t xml:space="preserve"> fish</w:t>
      </w:r>
      <w:r>
        <w:rPr>
          <w:lang w:val="en-US"/>
        </w:rPr>
        <w:t xml:space="preserve"> run </w:t>
      </w:r>
      <w:r w:rsidR="00B32E0D">
        <w:rPr>
          <w:lang w:val="en-US"/>
        </w:rPr>
        <w:t>may be</w:t>
      </w:r>
      <w:r>
        <w:rPr>
          <w:lang w:val="en-US"/>
        </w:rPr>
        <w:t xml:space="preserve"> missed because of difficult environmental conditions or device failures, there may be double counting</w:t>
      </w:r>
      <w:r w:rsidR="000530DD">
        <w:rPr>
          <w:lang w:val="en-US"/>
        </w:rPr>
        <w:t>,</w:t>
      </w:r>
      <w:r>
        <w:rPr>
          <w:lang w:val="en-US"/>
        </w:rPr>
        <w:t xml:space="preserve"> or the data</w:t>
      </w:r>
      <w:r w:rsidR="00A4431E">
        <w:rPr>
          <w:lang w:val="en-US"/>
        </w:rPr>
        <w:t xml:space="preserve"> </w:t>
      </w:r>
      <w:r w:rsidR="00E13085">
        <w:rPr>
          <w:lang w:val="en-US"/>
        </w:rPr>
        <w:t>achieved</w:t>
      </w:r>
      <w:r>
        <w:rPr>
          <w:lang w:val="en-US"/>
        </w:rPr>
        <w:t xml:space="preserve"> </w:t>
      </w:r>
      <w:r w:rsidR="00B32E0D">
        <w:rPr>
          <w:lang w:val="en-US"/>
        </w:rPr>
        <w:t>may be</w:t>
      </w:r>
      <w:r w:rsidR="00E13085">
        <w:rPr>
          <w:lang w:val="en-US"/>
        </w:rPr>
        <w:t xml:space="preserve"> </w:t>
      </w:r>
      <w:r w:rsidR="000530DD">
        <w:rPr>
          <w:lang w:val="en-US"/>
        </w:rPr>
        <w:t>otherwise</w:t>
      </w:r>
      <w:r>
        <w:rPr>
          <w:lang w:val="en-US"/>
        </w:rPr>
        <w:t xml:space="preserve"> partial or biased</w:t>
      </w:r>
      <w:r w:rsidR="00442F34">
        <w:rPr>
          <w:lang w:val="en-US"/>
        </w:rPr>
        <w:t xml:space="preserve"> (e.g. Holmes et al. 2006)</w:t>
      </w:r>
      <w:r>
        <w:rPr>
          <w:lang w:val="en-US"/>
        </w:rPr>
        <w:t>. Thus</w:t>
      </w:r>
      <w:r w:rsidR="00B32E0D">
        <w:rPr>
          <w:lang w:val="en-US"/>
        </w:rPr>
        <w:t xml:space="preserve">, the </w:t>
      </w:r>
      <w:r w:rsidR="00E13085">
        <w:rPr>
          <w:lang w:val="en-US"/>
        </w:rPr>
        <w:t>assumptions made when</w:t>
      </w:r>
      <w:r w:rsidR="00B32E0D">
        <w:rPr>
          <w:lang w:val="en-US"/>
        </w:rPr>
        <w:t xml:space="preserve"> interpret</w:t>
      </w:r>
      <w:r w:rsidR="000530DD">
        <w:rPr>
          <w:lang w:val="en-US"/>
        </w:rPr>
        <w:t>ing the data</w:t>
      </w:r>
      <w:r w:rsidR="000A6DDE">
        <w:rPr>
          <w:lang w:val="en-US"/>
        </w:rPr>
        <w:t xml:space="preserve"> </w:t>
      </w:r>
      <w:r>
        <w:rPr>
          <w:lang w:val="en-US"/>
        </w:rPr>
        <w:t xml:space="preserve">can have a great influence on the estimated stock abundance. </w:t>
      </w:r>
    </w:p>
    <w:p w:rsidR="00087B48" w:rsidRDefault="006C3252" w:rsidP="00F13A57">
      <w:pPr>
        <w:rPr>
          <w:lang w:val="en-US"/>
        </w:rPr>
      </w:pPr>
      <w:r w:rsidRPr="006C3252">
        <w:rPr>
          <w:lang w:val="en-US"/>
        </w:rPr>
        <w:t>Increasing the information beyond the data collected can improve the trustworthiness of stock assessments (</w:t>
      </w:r>
      <w:proofErr w:type="spellStart"/>
      <w:r w:rsidRPr="006C3252">
        <w:rPr>
          <w:lang w:val="en-US"/>
        </w:rPr>
        <w:t>Kuparinen</w:t>
      </w:r>
      <w:proofErr w:type="spellEnd"/>
      <w:r w:rsidRPr="006C3252">
        <w:rPr>
          <w:lang w:val="en-US"/>
        </w:rPr>
        <w:t xml:space="preserve"> et al. 2012)</w:t>
      </w:r>
      <w:r w:rsidR="00E13085">
        <w:rPr>
          <w:lang w:val="en-US"/>
        </w:rPr>
        <w:t>:</w:t>
      </w:r>
      <w:r w:rsidRPr="006C3252">
        <w:rPr>
          <w:lang w:val="en-US"/>
        </w:rPr>
        <w:t xml:space="preserve"> </w:t>
      </w:r>
      <w:r w:rsidR="00E13085">
        <w:rPr>
          <w:lang w:val="en-US"/>
        </w:rPr>
        <w:t>s</w:t>
      </w:r>
      <w:r w:rsidRPr="006C3252">
        <w:rPr>
          <w:lang w:val="en-US"/>
        </w:rPr>
        <w:t>uch information can be based on the resources available in other fields of biological research such as ecology or life history theory, but also on the physical and technical details of the observation processes.</w:t>
      </w:r>
      <w:r w:rsidR="000B2207">
        <w:rPr>
          <w:lang w:val="en-US"/>
        </w:rPr>
        <w:t xml:space="preserve"> Moreover, m</w:t>
      </w:r>
      <w:r w:rsidRPr="006C3252">
        <w:rPr>
          <w:lang w:val="en-US"/>
        </w:rPr>
        <w:t>ethods of Bayesian inference enable both estimation of uncertainty and combination of various</w:t>
      </w:r>
      <w:r w:rsidR="00087B48">
        <w:rPr>
          <w:lang w:val="en-US"/>
        </w:rPr>
        <w:t xml:space="preserve"> sources of information</w:t>
      </w:r>
      <w:r w:rsidRPr="006C3252">
        <w:rPr>
          <w:lang w:val="en-US"/>
        </w:rPr>
        <w:t xml:space="preserve">. </w:t>
      </w:r>
      <w:r w:rsidR="00E13085">
        <w:rPr>
          <w:lang w:val="en-US"/>
        </w:rPr>
        <w:t>Often statistical</w:t>
      </w:r>
      <w:r w:rsidRPr="006C3252">
        <w:rPr>
          <w:lang w:val="en-US"/>
        </w:rPr>
        <w:t xml:space="preserve"> methods are</w:t>
      </w:r>
      <w:r w:rsidR="00E13085">
        <w:rPr>
          <w:lang w:val="en-US"/>
        </w:rPr>
        <w:t xml:space="preserve"> used</w:t>
      </w:r>
      <w:r w:rsidR="000A6DDE">
        <w:rPr>
          <w:lang w:val="en-US"/>
        </w:rPr>
        <w:t>, however,</w:t>
      </w:r>
      <w:r w:rsidRPr="006C3252">
        <w:rPr>
          <w:lang w:val="en-US"/>
        </w:rPr>
        <w:t xml:space="preserve"> without considering the biological realism and just focusing on the data analysis. Such procedure easily results in making awkward model assumptions that cannot be biologically interpreted and the potential effects of tho</w:t>
      </w:r>
      <w:r w:rsidR="00087B48">
        <w:rPr>
          <w:lang w:val="en-US"/>
        </w:rPr>
        <w:t xml:space="preserve">se decisions </w:t>
      </w:r>
      <w:r w:rsidR="000A6DDE">
        <w:rPr>
          <w:lang w:val="en-US"/>
        </w:rPr>
        <w:t>may pass</w:t>
      </w:r>
      <w:r w:rsidR="00087B48">
        <w:rPr>
          <w:lang w:val="en-US"/>
        </w:rPr>
        <w:t xml:space="preserve"> undiscussed.</w:t>
      </w:r>
    </w:p>
    <w:p w:rsidR="00077EEF" w:rsidRDefault="00101289" w:rsidP="00F13A57">
      <w:pPr>
        <w:rPr>
          <w:lang w:val="en-US"/>
        </w:rPr>
      </w:pPr>
      <w:r>
        <w:rPr>
          <w:lang w:val="en-US"/>
        </w:rPr>
        <w:t>During the course of time, various methods have been used to estimate r</w:t>
      </w:r>
      <w:r w:rsidR="00077EEF">
        <w:rPr>
          <w:lang w:val="en-US"/>
        </w:rPr>
        <w:t>un dynamics and passa</w:t>
      </w:r>
      <w:r>
        <w:rPr>
          <w:lang w:val="en-US"/>
        </w:rPr>
        <w:t>ge counts</w:t>
      </w:r>
      <w:r w:rsidR="00077EEF">
        <w:rPr>
          <w:lang w:val="en-US"/>
        </w:rPr>
        <w:t xml:space="preserve">. The simplest methods are based on </w:t>
      </w:r>
      <w:r w:rsidR="000B2207">
        <w:rPr>
          <w:lang w:val="en-US"/>
        </w:rPr>
        <w:t>“connect-the-dots”</w:t>
      </w:r>
      <w:r>
        <w:rPr>
          <w:lang w:val="en-US"/>
        </w:rPr>
        <w:t xml:space="preserve"> type of</w:t>
      </w:r>
      <w:r w:rsidR="000B2207">
        <w:rPr>
          <w:lang w:val="en-US"/>
        </w:rPr>
        <w:t xml:space="preserve"> </w:t>
      </w:r>
      <w:r w:rsidR="00077EEF">
        <w:rPr>
          <w:lang w:val="en-US"/>
        </w:rPr>
        <w:t>linear interpolation (</w:t>
      </w:r>
      <w:proofErr w:type="spellStart"/>
      <w:r w:rsidR="00077EEF">
        <w:rPr>
          <w:lang w:val="en-US"/>
        </w:rPr>
        <w:t>Gewin</w:t>
      </w:r>
      <w:proofErr w:type="spellEnd"/>
      <w:r w:rsidR="00077EEF">
        <w:rPr>
          <w:lang w:val="en-US"/>
        </w:rPr>
        <w:t xml:space="preserve"> and </w:t>
      </w:r>
      <w:proofErr w:type="spellStart"/>
      <w:r w:rsidR="00077EEF">
        <w:rPr>
          <w:lang w:val="en-US"/>
        </w:rPr>
        <w:t>WanHatten</w:t>
      </w:r>
      <w:proofErr w:type="spellEnd"/>
      <w:r w:rsidR="00077EEF">
        <w:rPr>
          <w:lang w:val="en-US"/>
        </w:rPr>
        <w:t xml:space="preserve"> 2005, Johnson et al</w:t>
      </w:r>
      <w:r w:rsidR="00E13085">
        <w:rPr>
          <w:lang w:val="en-US"/>
        </w:rPr>
        <w:t>.</w:t>
      </w:r>
      <w:r w:rsidR="00077EEF">
        <w:rPr>
          <w:lang w:val="en-US"/>
        </w:rPr>
        <w:t xml:space="preserve"> 2007) but such approach requires a passage observation before and after missing datum and thus missing tails cannot be estimated. By assuming constant proportion of run passing on a given date enables </w:t>
      </w:r>
      <w:r w:rsidR="003350D4">
        <w:rPr>
          <w:lang w:val="en-US"/>
        </w:rPr>
        <w:t xml:space="preserve">estimation of missing tails </w:t>
      </w:r>
      <w:r w:rsidR="00077EEF">
        <w:rPr>
          <w:lang w:val="en-US"/>
        </w:rPr>
        <w:t>us</w:t>
      </w:r>
      <w:r w:rsidR="003350D4">
        <w:rPr>
          <w:lang w:val="en-US"/>
        </w:rPr>
        <w:t xml:space="preserve">ing </w:t>
      </w:r>
      <w:r w:rsidR="00077EEF">
        <w:rPr>
          <w:lang w:val="en-US"/>
        </w:rPr>
        <w:t xml:space="preserve">expectation-maximization algorithms (Van </w:t>
      </w:r>
      <w:proofErr w:type="spellStart"/>
      <w:r w:rsidR="00077EEF">
        <w:rPr>
          <w:lang w:val="en-US"/>
        </w:rPr>
        <w:t>Alen</w:t>
      </w:r>
      <w:proofErr w:type="spellEnd"/>
      <w:r w:rsidR="00077EEF">
        <w:rPr>
          <w:lang w:val="en-US"/>
        </w:rPr>
        <w:t xml:space="preserve"> 2000), but </w:t>
      </w:r>
      <w:r w:rsidR="000B2207">
        <w:rPr>
          <w:lang w:val="en-US"/>
        </w:rPr>
        <w:t xml:space="preserve">considering the variability, for example, in </w:t>
      </w:r>
      <w:r w:rsidR="00E351C7">
        <w:rPr>
          <w:lang w:val="en-US"/>
        </w:rPr>
        <w:t xml:space="preserve">annual </w:t>
      </w:r>
      <w:r w:rsidR="000B2207">
        <w:rPr>
          <w:lang w:val="en-US"/>
        </w:rPr>
        <w:t>environmental conditions</w:t>
      </w:r>
      <w:r w:rsidR="00E351C7">
        <w:rPr>
          <w:lang w:val="en-US"/>
        </w:rPr>
        <w:t xml:space="preserve"> (e.g. Orell et al. 2007; Otero et al. 2014)</w:t>
      </w:r>
      <w:r w:rsidR="000B2207">
        <w:rPr>
          <w:lang w:val="en-US"/>
        </w:rPr>
        <w:t>, such assumption is problematic.</w:t>
      </w:r>
    </w:p>
    <w:p w:rsidR="00FC5988" w:rsidRDefault="000B2207" w:rsidP="00F13A57">
      <w:pPr>
        <w:rPr>
          <w:lang w:val="en-US"/>
        </w:rPr>
      </w:pPr>
      <w:proofErr w:type="spellStart"/>
      <w:r>
        <w:rPr>
          <w:lang w:val="en-US"/>
        </w:rPr>
        <w:lastRenderedPageBreak/>
        <w:t>Hilborn</w:t>
      </w:r>
      <w:proofErr w:type="spellEnd"/>
      <w:r>
        <w:rPr>
          <w:lang w:val="en-US"/>
        </w:rPr>
        <w:t xml:space="preserve"> et al. (1999) </w:t>
      </w:r>
      <w:r w:rsidR="00431170">
        <w:rPr>
          <w:lang w:val="en-US"/>
        </w:rPr>
        <w:t>implemented maximum likelihood method</w:t>
      </w:r>
      <w:r>
        <w:rPr>
          <w:lang w:val="en-US"/>
        </w:rPr>
        <w:t xml:space="preserve"> for</w:t>
      </w:r>
      <w:r w:rsidR="00431170">
        <w:rPr>
          <w:lang w:val="en-US"/>
        </w:rPr>
        <w:t xml:space="preserve"> estimating number of salmon </w:t>
      </w:r>
      <w:r w:rsidR="00D3187C">
        <w:rPr>
          <w:lang w:val="en-US"/>
        </w:rPr>
        <w:t>with</w:t>
      </w:r>
      <w:r w:rsidR="00431170">
        <w:rPr>
          <w:lang w:val="en-US"/>
        </w:rPr>
        <w:t xml:space="preserve"> ground-based stream survey, accounting also for estimate of uncertainty. </w:t>
      </w:r>
      <w:r w:rsidR="00430C5B">
        <w:rPr>
          <w:lang w:val="en-US"/>
        </w:rPr>
        <w:t xml:space="preserve">Su et al. (2001) </w:t>
      </w:r>
      <w:r w:rsidR="00431170">
        <w:rPr>
          <w:lang w:val="en-US"/>
        </w:rPr>
        <w:t xml:space="preserve">extended the method with </w:t>
      </w:r>
      <w:r w:rsidR="00430C5B">
        <w:rPr>
          <w:lang w:val="en-US"/>
        </w:rPr>
        <w:t>hierarchical Bayesian approach</w:t>
      </w:r>
      <w:r w:rsidR="00D3187C">
        <w:rPr>
          <w:lang w:val="en-US"/>
        </w:rPr>
        <w:t xml:space="preserve"> enabling</w:t>
      </w:r>
      <w:r w:rsidR="00430C5B">
        <w:rPr>
          <w:lang w:val="en-US"/>
        </w:rPr>
        <w:t xml:space="preserve"> learning from years with more data to those with missing data. Furthermore, </w:t>
      </w:r>
      <w:proofErr w:type="spellStart"/>
      <w:r w:rsidR="00430C5B">
        <w:rPr>
          <w:lang w:val="en-US"/>
        </w:rPr>
        <w:t>Sethi</w:t>
      </w:r>
      <w:proofErr w:type="spellEnd"/>
      <w:r w:rsidR="00430C5B">
        <w:rPr>
          <w:lang w:val="en-US"/>
        </w:rPr>
        <w:t xml:space="preserve"> and Bradley</w:t>
      </w:r>
      <w:r w:rsidR="00431170">
        <w:rPr>
          <w:lang w:val="en-US"/>
        </w:rPr>
        <w:t xml:space="preserve"> (2016) introduced Bayesian approach to estimate missing passage at weirs with run curve model to account for arrival dynamics and process variation model to describe the observed data.</w:t>
      </w:r>
      <w:r w:rsidR="00FC5988">
        <w:rPr>
          <w:lang w:val="en-US"/>
        </w:rPr>
        <w:t xml:space="preserve"> </w:t>
      </w:r>
      <w:r w:rsidR="00431170">
        <w:rPr>
          <w:lang w:val="en-US"/>
        </w:rPr>
        <w:t xml:space="preserve">While these studies account for uncertainty, </w:t>
      </w:r>
      <w:r w:rsidR="00522301">
        <w:rPr>
          <w:lang w:val="en-US"/>
        </w:rPr>
        <w:t>t</w:t>
      </w:r>
      <w:r w:rsidR="00D3187C">
        <w:rPr>
          <w:lang w:val="en-US"/>
        </w:rPr>
        <w:t xml:space="preserve">hey </w:t>
      </w:r>
      <w:r w:rsidR="00FC5988">
        <w:rPr>
          <w:lang w:val="en-US"/>
        </w:rPr>
        <w:t>do not justify or discuss their model assumptions against biological knowledge. Th</w:t>
      </w:r>
      <w:r w:rsidR="00813814">
        <w:rPr>
          <w:lang w:val="en-US"/>
        </w:rPr>
        <w:t>is</w:t>
      </w:r>
      <w:r w:rsidR="00FC5988">
        <w:rPr>
          <w:lang w:val="en-US"/>
        </w:rPr>
        <w:t xml:space="preserve"> </w:t>
      </w:r>
      <w:r w:rsidR="00813814">
        <w:rPr>
          <w:lang w:val="en-US"/>
        </w:rPr>
        <w:t>together with</w:t>
      </w:r>
      <w:r w:rsidR="00FC5988">
        <w:rPr>
          <w:lang w:val="en-US"/>
        </w:rPr>
        <w:t xml:space="preserve"> </w:t>
      </w:r>
      <w:r w:rsidR="00813814">
        <w:rPr>
          <w:lang w:val="en-US"/>
        </w:rPr>
        <w:t>consideration of difference</w:t>
      </w:r>
      <w:r w:rsidR="00FC5988">
        <w:rPr>
          <w:lang w:val="en-US"/>
        </w:rPr>
        <w:t xml:space="preserve"> between the observation and model prediction as “noise” instead of</w:t>
      </w:r>
      <w:r w:rsidR="00813814">
        <w:rPr>
          <w:lang w:val="en-US"/>
        </w:rPr>
        <w:t xml:space="preserve"> proportion unobserved, casts doubt on the meaningfulness of the estimated uncertainty. </w:t>
      </w:r>
      <w:r w:rsidR="00FC5988">
        <w:rPr>
          <w:lang w:val="en-US"/>
        </w:rPr>
        <w:t xml:space="preserve"> </w:t>
      </w:r>
    </w:p>
    <w:p w:rsidR="00087B48" w:rsidRPr="00087B48" w:rsidRDefault="00087B48" w:rsidP="00087B48">
      <w:pPr>
        <w:rPr>
          <w:lang w:val="en-US"/>
        </w:rPr>
      </w:pPr>
      <w:r w:rsidRPr="00087B48">
        <w:rPr>
          <w:lang w:val="en-US"/>
        </w:rPr>
        <w:t xml:space="preserve">In this </w:t>
      </w:r>
      <w:r w:rsidR="000A6DDE">
        <w:rPr>
          <w:lang w:val="en-US"/>
        </w:rPr>
        <w:t>study</w:t>
      </w:r>
      <w:r w:rsidRPr="00087B48">
        <w:rPr>
          <w:lang w:val="en-US"/>
        </w:rPr>
        <w:t xml:space="preserve">, we introduce </w:t>
      </w:r>
      <w:r w:rsidR="00813814">
        <w:rPr>
          <w:lang w:val="en-US"/>
        </w:rPr>
        <w:t xml:space="preserve">a model framework that </w:t>
      </w:r>
      <w:r w:rsidR="00EF03F7">
        <w:rPr>
          <w:lang w:val="en-US"/>
        </w:rPr>
        <w:t>is based on</w:t>
      </w:r>
      <w:r w:rsidR="00813814">
        <w:rPr>
          <w:lang w:val="en-US"/>
        </w:rPr>
        <w:t xml:space="preserve"> </w:t>
      </w:r>
      <w:commentRangeStart w:id="4"/>
      <w:r w:rsidR="00813814">
        <w:rPr>
          <w:lang w:val="en-US"/>
        </w:rPr>
        <w:t>biological</w:t>
      </w:r>
      <w:r w:rsidR="00EF03F7">
        <w:rPr>
          <w:lang w:val="en-US"/>
        </w:rPr>
        <w:t xml:space="preserve"> theory</w:t>
      </w:r>
      <w:commentRangeEnd w:id="4"/>
      <w:r w:rsidR="00DA04A8">
        <w:rPr>
          <w:rStyle w:val="CommentReference"/>
        </w:rPr>
        <w:commentReference w:id="4"/>
      </w:r>
      <w:r w:rsidR="00813814">
        <w:rPr>
          <w:lang w:val="en-US"/>
        </w:rPr>
        <w:t>. The framework e</w:t>
      </w:r>
      <w:r>
        <w:rPr>
          <w:lang w:val="en-US"/>
        </w:rPr>
        <w:t>stimate</w:t>
      </w:r>
      <w:r w:rsidR="00813814">
        <w:rPr>
          <w:lang w:val="en-US"/>
        </w:rPr>
        <w:t>s</w:t>
      </w:r>
      <w:r>
        <w:rPr>
          <w:lang w:val="en-US"/>
        </w:rPr>
        <w:t xml:space="preserve"> </w:t>
      </w:r>
      <w:r w:rsidR="00813814">
        <w:rPr>
          <w:lang w:val="en-US"/>
        </w:rPr>
        <w:t xml:space="preserve">annual </w:t>
      </w:r>
      <w:r>
        <w:rPr>
          <w:lang w:val="en-US"/>
        </w:rPr>
        <w:t xml:space="preserve">number of </w:t>
      </w:r>
      <w:r w:rsidR="000A6DDE">
        <w:rPr>
          <w:lang w:val="en-US"/>
        </w:rPr>
        <w:t xml:space="preserve">Atlantic </w:t>
      </w:r>
      <w:r>
        <w:rPr>
          <w:lang w:val="en-US"/>
        </w:rPr>
        <w:t>salmon</w:t>
      </w:r>
      <w:r w:rsidR="000A6DDE">
        <w:rPr>
          <w:lang w:val="en-US"/>
        </w:rPr>
        <w:t xml:space="preserve"> </w:t>
      </w:r>
      <w:proofErr w:type="spellStart"/>
      <w:r w:rsidR="000A6DDE">
        <w:rPr>
          <w:lang w:val="en-US"/>
        </w:rPr>
        <w:t>smolts</w:t>
      </w:r>
      <w:proofErr w:type="spellEnd"/>
      <w:r w:rsidR="000A6DDE">
        <w:rPr>
          <w:lang w:val="en-US"/>
        </w:rPr>
        <w:t xml:space="preserve"> (</w:t>
      </w:r>
      <w:r w:rsidR="000A6DDE">
        <w:rPr>
          <w:i/>
          <w:lang w:val="en-US"/>
        </w:rPr>
        <w:t>S</w:t>
      </w:r>
      <w:r w:rsidR="000A6DDE" w:rsidRPr="000A6DDE">
        <w:rPr>
          <w:i/>
          <w:lang w:val="en-US"/>
        </w:rPr>
        <w:t xml:space="preserve">almo </w:t>
      </w:r>
      <w:proofErr w:type="spellStart"/>
      <w:r w:rsidR="000A6DDE" w:rsidRPr="000A6DDE">
        <w:rPr>
          <w:i/>
          <w:lang w:val="en-US"/>
        </w:rPr>
        <w:t>salar</w:t>
      </w:r>
      <w:proofErr w:type="spellEnd"/>
      <w:r w:rsidR="000A6DDE">
        <w:rPr>
          <w:lang w:val="en-US"/>
        </w:rPr>
        <w:t>)</w:t>
      </w:r>
      <w:r>
        <w:rPr>
          <w:lang w:val="en-US"/>
        </w:rPr>
        <w:t xml:space="preserve"> passing the video monitoring site in river </w:t>
      </w:r>
      <w:proofErr w:type="spellStart"/>
      <w:r>
        <w:rPr>
          <w:lang w:val="en-US"/>
        </w:rPr>
        <w:t>Utsjoki</w:t>
      </w:r>
      <w:proofErr w:type="spellEnd"/>
      <w:r w:rsidR="00EF03F7">
        <w:rPr>
          <w:lang w:val="en-US"/>
        </w:rPr>
        <w:t>.</w:t>
      </w:r>
      <w:r w:rsidR="006303F6">
        <w:rPr>
          <w:lang w:val="en-US"/>
        </w:rPr>
        <w:t xml:space="preserve"> </w:t>
      </w:r>
      <w:commentRangeStart w:id="5"/>
      <w:r w:rsidR="009F437F">
        <w:rPr>
          <w:lang w:val="en-US"/>
        </w:rPr>
        <w:t>Unlike in previous approaches (Seth &amp; Bradley, ref ref) w</w:t>
      </w:r>
      <w:commentRangeStart w:id="6"/>
      <w:r w:rsidR="00E13085">
        <w:rPr>
          <w:lang w:val="en-US"/>
        </w:rPr>
        <w:t>e assume no</w:t>
      </w:r>
      <w:r w:rsidR="006303F6">
        <w:rPr>
          <w:lang w:val="en-US"/>
        </w:rPr>
        <w:t xml:space="preserve"> specific shape for the arrival dist</w:t>
      </w:r>
      <w:r w:rsidR="00813814">
        <w:rPr>
          <w:lang w:val="en-US"/>
        </w:rPr>
        <w:t>ribution</w:t>
      </w:r>
      <w:r w:rsidR="00E13085">
        <w:rPr>
          <w:lang w:val="en-US"/>
        </w:rPr>
        <w:t xml:space="preserve">. </w:t>
      </w:r>
      <w:commentRangeEnd w:id="6"/>
      <w:r w:rsidR="00DA04A8">
        <w:rPr>
          <w:rStyle w:val="CommentReference"/>
        </w:rPr>
        <w:commentReference w:id="6"/>
      </w:r>
      <w:r w:rsidR="00E13085">
        <w:rPr>
          <w:lang w:val="en-US"/>
        </w:rPr>
        <w:t>T</w:t>
      </w:r>
      <w:r w:rsidR="00813814">
        <w:rPr>
          <w:lang w:val="en-US"/>
        </w:rPr>
        <w:t>he</w:t>
      </w:r>
      <w:r w:rsidR="006303F6">
        <w:rPr>
          <w:lang w:val="en-US"/>
        </w:rPr>
        <w:t xml:space="preserve"> model assumptions </w:t>
      </w:r>
      <w:r w:rsidR="00813814">
        <w:rPr>
          <w:lang w:val="en-US"/>
        </w:rPr>
        <w:t xml:space="preserve">focus </w:t>
      </w:r>
      <w:r w:rsidR="006303F6">
        <w:rPr>
          <w:lang w:val="en-US"/>
        </w:rPr>
        <w:t>on the underlying (biological) processes</w:t>
      </w:r>
      <w:r w:rsidR="00813814">
        <w:rPr>
          <w:lang w:val="en-US"/>
        </w:rPr>
        <w:t xml:space="preserve"> </w:t>
      </w:r>
      <w:r w:rsidR="00816F78">
        <w:rPr>
          <w:lang w:val="en-US"/>
        </w:rPr>
        <w:t xml:space="preserve">that are mathematically constructed </w:t>
      </w:r>
      <w:r w:rsidR="00813814">
        <w:rPr>
          <w:lang w:val="en-US"/>
        </w:rPr>
        <w:t xml:space="preserve">utilizing </w:t>
      </w:r>
      <w:r w:rsidRPr="00087B48">
        <w:rPr>
          <w:lang w:val="en-US"/>
        </w:rPr>
        <w:t>expert knowledge</w:t>
      </w:r>
      <w:r w:rsidR="00816F78">
        <w:rPr>
          <w:lang w:val="en-US"/>
        </w:rPr>
        <w:t xml:space="preserve">. </w:t>
      </w:r>
      <w:commentRangeStart w:id="7"/>
      <w:r w:rsidR="00816F78">
        <w:rPr>
          <w:lang w:val="en-US"/>
        </w:rPr>
        <w:t>E</w:t>
      </w:r>
      <w:r w:rsidR="00813814">
        <w:rPr>
          <w:lang w:val="en-US"/>
        </w:rPr>
        <w:t>nvironmental covariates</w:t>
      </w:r>
      <w:r w:rsidR="00816F78">
        <w:rPr>
          <w:lang w:val="en-US"/>
        </w:rPr>
        <w:t xml:space="preserve"> have an essential role in the model formulation, describing how altering conditions in nature affect the key processes</w:t>
      </w:r>
      <w:r w:rsidR="00813814">
        <w:rPr>
          <w:lang w:val="en-US"/>
        </w:rPr>
        <w:t xml:space="preserve">. </w:t>
      </w:r>
      <w:commentRangeEnd w:id="7"/>
      <w:r w:rsidR="00DA04A8">
        <w:rPr>
          <w:rStyle w:val="CommentReference"/>
        </w:rPr>
        <w:commentReference w:id="7"/>
      </w:r>
      <w:commentRangeStart w:id="8"/>
      <w:del w:id="9" w:author="Pulkkinen Henni" w:date="2018-01-09T13:25:00Z">
        <w:r w:rsidR="00813814" w:rsidDel="00816F78">
          <w:rPr>
            <w:lang w:val="en-US"/>
          </w:rPr>
          <w:delText xml:space="preserve">Hierarchical </w:delText>
        </w:r>
      </w:del>
      <w:commentRangeEnd w:id="8"/>
      <w:r w:rsidR="00816F78">
        <w:rPr>
          <w:lang w:val="en-US"/>
        </w:rPr>
        <w:t xml:space="preserve">- </w:t>
      </w:r>
      <w:r w:rsidR="00816F78">
        <w:rPr>
          <w:rStyle w:val="CommentReference"/>
        </w:rPr>
        <w:commentReference w:id="8"/>
      </w:r>
      <w:r w:rsidR="00813814">
        <w:rPr>
          <w:lang w:val="en-US"/>
        </w:rPr>
        <w:t xml:space="preserve">Bayesian structure is assumed over the study years making it possible to learn from the processes and borrowing strength from data rich datasets to those with missing data. </w:t>
      </w:r>
      <w:commentRangeStart w:id="10"/>
      <w:r w:rsidR="005902AE">
        <w:rPr>
          <w:lang w:val="en-US"/>
        </w:rPr>
        <w:t>The model is built in pieces considering the elements of</w:t>
      </w:r>
      <w:r w:rsidRPr="00087B48">
        <w:rPr>
          <w:lang w:val="en-US"/>
        </w:rPr>
        <w:t xml:space="preserve">: </w:t>
      </w:r>
    </w:p>
    <w:p w:rsidR="00087B48" w:rsidRDefault="00087B48" w:rsidP="00087B48">
      <w:pPr>
        <w:pStyle w:val="ListParagraph"/>
        <w:numPr>
          <w:ilvl w:val="0"/>
          <w:numId w:val="7"/>
        </w:numPr>
        <w:rPr>
          <w:rFonts w:asciiTheme="minorHAnsi" w:hAnsiTheme="minorHAnsi"/>
          <w:sz w:val="22"/>
          <w:szCs w:val="22"/>
          <w:lang w:val="en-US"/>
        </w:rPr>
      </w:pPr>
      <w:proofErr w:type="spellStart"/>
      <w:r w:rsidRPr="00087B48">
        <w:rPr>
          <w:rFonts w:asciiTheme="minorHAnsi" w:hAnsiTheme="minorHAnsi"/>
          <w:sz w:val="22"/>
          <w:szCs w:val="22"/>
          <w:lang w:val="en-US"/>
        </w:rPr>
        <w:t>Smolts</w:t>
      </w:r>
      <w:proofErr w:type="spellEnd"/>
      <w:r w:rsidRPr="00087B48">
        <w:rPr>
          <w:rFonts w:asciiTheme="minorHAnsi" w:hAnsiTheme="minorHAnsi"/>
          <w:sz w:val="22"/>
          <w:szCs w:val="22"/>
          <w:lang w:val="en-US"/>
        </w:rPr>
        <w:t xml:space="preserve"> </w:t>
      </w:r>
      <w:r w:rsidR="005902AE">
        <w:rPr>
          <w:rFonts w:asciiTheme="minorHAnsi" w:hAnsiTheme="minorHAnsi"/>
          <w:sz w:val="22"/>
          <w:szCs w:val="22"/>
          <w:lang w:val="en-US"/>
        </w:rPr>
        <w:t xml:space="preserve">making the decision to depart while </w:t>
      </w:r>
      <w:r w:rsidRPr="00087B48">
        <w:rPr>
          <w:rFonts w:asciiTheme="minorHAnsi" w:hAnsiTheme="minorHAnsi"/>
          <w:sz w:val="22"/>
          <w:szCs w:val="22"/>
          <w:lang w:val="en-US"/>
        </w:rPr>
        <w:t xml:space="preserve">daily temperature </w:t>
      </w:r>
      <w:r w:rsidR="005902AE">
        <w:rPr>
          <w:rFonts w:asciiTheme="minorHAnsi" w:hAnsiTheme="minorHAnsi"/>
          <w:sz w:val="22"/>
          <w:szCs w:val="22"/>
          <w:lang w:val="en-US"/>
        </w:rPr>
        <w:t>affects the probability  to depart</w:t>
      </w:r>
      <w:r w:rsidR="009C698E">
        <w:rPr>
          <w:rFonts w:asciiTheme="minorHAnsi" w:hAnsiTheme="minorHAnsi"/>
          <w:sz w:val="22"/>
          <w:szCs w:val="22"/>
          <w:lang w:val="en-US"/>
        </w:rPr>
        <w:t xml:space="preserve"> in</w:t>
      </w:r>
      <w:r w:rsidR="005902AE">
        <w:rPr>
          <w:rFonts w:asciiTheme="minorHAnsi" w:hAnsiTheme="minorHAnsi"/>
          <w:sz w:val="22"/>
          <w:szCs w:val="22"/>
          <w:lang w:val="en-US"/>
        </w:rPr>
        <w:t xml:space="preserve"> a</w:t>
      </w:r>
      <w:r w:rsidRPr="00087B48">
        <w:rPr>
          <w:rFonts w:asciiTheme="minorHAnsi" w:hAnsiTheme="minorHAnsi"/>
          <w:sz w:val="22"/>
          <w:szCs w:val="22"/>
          <w:lang w:val="en-US"/>
        </w:rPr>
        <w:t xml:space="preserve"> given day;</w:t>
      </w:r>
    </w:p>
    <w:p w:rsidR="00087B48" w:rsidRPr="00087B48" w:rsidRDefault="00087B48" w:rsidP="00087B48">
      <w:pPr>
        <w:pStyle w:val="ListParagraph"/>
        <w:numPr>
          <w:ilvl w:val="0"/>
          <w:numId w:val="7"/>
        </w:numPr>
        <w:rPr>
          <w:rFonts w:asciiTheme="minorHAnsi" w:hAnsiTheme="minorHAnsi"/>
          <w:sz w:val="22"/>
          <w:szCs w:val="22"/>
          <w:lang w:val="en-US"/>
        </w:rPr>
      </w:pPr>
      <w:r w:rsidRPr="00087B48">
        <w:rPr>
          <w:rFonts w:asciiTheme="minorHAnsi" w:hAnsiTheme="minorHAnsi"/>
          <w:sz w:val="22"/>
          <w:szCs w:val="22"/>
          <w:lang w:val="en-US"/>
        </w:rPr>
        <w:t xml:space="preserve">Time it takes in days for an average </w:t>
      </w:r>
      <w:proofErr w:type="spellStart"/>
      <w:r w:rsidRPr="00087B48">
        <w:rPr>
          <w:rFonts w:asciiTheme="minorHAnsi" w:hAnsiTheme="minorHAnsi"/>
          <w:sz w:val="22"/>
          <w:szCs w:val="22"/>
          <w:lang w:val="en-US"/>
        </w:rPr>
        <w:t>smolt</w:t>
      </w:r>
      <w:proofErr w:type="spellEnd"/>
      <w:r w:rsidRPr="00087B48">
        <w:rPr>
          <w:rFonts w:asciiTheme="minorHAnsi" w:hAnsiTheme="minorHAnsi"/>
          <w:sz w:val="22"/>
          <w:szCs w:val="22"/>
          <w:lang w:val="en-US"/>
        </w:rPr>
        <w:t xml:space="preserve"> to </w:t>
      </w:r>
      <w:r w:rsidR="009C698E">
        <w:rPr>
          <w:rFonts w:asciiTheme="minorHAnsi" w:hAnsiTheme="minorHAnsi"/>
          <w:sz w:val="22"/>
          <w:szCs w:val="22"/>
          <w:lang w:val="en-US"/>
        </w:rPr>
        <w:t>arrive at</w:t>
      </w:r>
      <w:r w:rsidRPr="00087B48">
        <w:rPr>
          <w:rFonts w:asciiTheme="minorHAnsi" w:hAnsiTheme="minorHAnsi"/>
          <w:sz w:val="22"/>
          <w:szCs w:val="22"/>
          <w:lang w:val="en-US"/>
        </w:rPr>
        <w:t xml:space="preserve"> the video site after migration decision has been made</w:t>
      </w:r>
      <w:r w:rsidR="005902AE">
        <w:rPr>
          <w:rFonts w:asciiTheme="minorHAnsi" w:hAnsiTheme="minorHAnsi"/>
          <w:sz w:val="22"/>
          <w:szCs w:val="22"/>
          <w:lang w:val="en-US"/>
        </w:rPr>
        <w:t>, daily</w:t>
      </w:r>
      <w:r w:rsidRPr="00087B48">
        <w:rPr>
          <w:rFonts w:asciiTheme="minorHAnsi" w:hAnsiTheme="minorHAnsi"/>
          <w:sz w:val="22"/>
          <w:szCs w:val="22"/>
          <w:lang w:val="en-US"/>
        </w:rPr>
        <w:t xml:space="preserve"> flow </w:t>
      </w:r>
      <w:r w:rsidR="005902AE">
        <w:rPr>
          <w:rFonts w:asciiTheme="minorHAnsi" w:hAnsiTheme="minorHAnsi"/>
          <w:sz w:val="22"/>
          <w:szCs w:val="22"/>
          <w:lang w:val="en-US"/>
        </w:rPr>
        <w:t xml:space="preserve">velocity </w:t>
      </w:r>
      <w:r w:rsidR="009C698E">
        <w:rPr>
          <w:rFonts w:asciiTheme="minorHAnsi" w:hAnsiTheme="minorHAnsi"/>
          <w:sz w:val="22"/>
          <w:szCs w:val="22"/>
          <w:lang w:val="en-US"/>
        </w:rPr>
        <w:t>affecting</w:t>
      </w:r>
      <w:r w:rsidR="005902AE">
        <w:rPr>
          <w:rFonts w:asciiTheme="minorHAnsi" w:hAnsiTheme="minorHAnsi"/>
          <w:sz w:val="22"/>
          <w:szCs w:val="22"/>
          <w:lang w:val="en-US"/>
        </w:rPr>
        <w:t xml:space="preserve"> the travel time</w:t>
      </w:r>
      <w:r w:rsidRPr="00087B48">
        <w:rPr>
          <w:rFonts w:asciiTheme="minorHAnsi" w:hAnsiTheme="minorHAnsi"/>
          <w:sz w:val="22"/>
          <w:szCs w:val="22"/>
          <w:lang w:val="en-US"/>
        </w:rPr>
        <w:t>;</w:t>
      </w:r>
    </w:p>
    <w:p w:rsidR="00087B48" w:rsidRPr="00087B48" w:rsidRDefault="00087B48" w:rsidP="00087B48">
      <w:pPr>
        <w:pStyle w:val="ListParagraph"/>
        <w:numPr>
          <w:ilvl w:val="0"/>
          <w:numId w:val="7"/>
        </w:numPr>
        <w:rPr>
          <w:rFonts w:asciiTheme="minorHAnsi" w:hAnsiTheme="minorHAnsi"/>
          <w:sz w:val="22"/>
          <w:szCs w:val="22"/>
          <w:lang w:val="en-US"/>
        </w:rPr>
      </w:pPr>
      <w:r w:rsidRPr="00087B48">
        <w:rPr>
          <w:rFonts w:asciiTheme="minorHAnsi" w:hAnsiTheme="minorHAnsi"/>
          <w:sz w:val="22"/>
          <w:szCs w:val="22"/>
          <w:lang w:val="en-US"/>
        </w:rPr>
        <w:t>Observation process in which flow (/level of water) influences visibility and the probability that an indi</w:t>
      </w:r>
      <w:r w:rsidR="005902AE">
        <w:rPr>
          <w:rFonts w:asciiTheme="minorHAnsi" w:hAnsiTheme="minorHAnsi"/>
          <w:sz w:val="22"/>
          <w:szCs w:val="22"/>
          <w:lang w:val="en-US"/>
        </w:rPr>
        <w:t xml:space="preserve">vidual </w:t>
      </w:r>
      <w:proofErr w:type="spellStart"/>
      <w:r w:rsidR="005902AE">
        <w:rPr>
          <w:rFonts w:asciiTheme="minorHAnsi" w:hAnsiTheme="minorHAnsi"/>
          <w:sz w:val="22"/>
          <w:szCs w:val="22"/>
          <w:lang w:val="en-US"/>
        </w:rPr>
        <w:t>smolt</w:t>
      </w:r>
      <w:proofErr w:type="spellEnd"/>
      <w:r w:rsidR="005902AE">
        <w:rPr>
          <w:rFonts w:asciiTheme="minorHAnsi" w:hAnsiTheme="minorHAnsi"/>
          <w:sz w:val="22"/>
          <w:szCs w:val="22"/>
          <w:lang w:val="en-US"/>
        </w:rPr>
        <w:t xml:space="preserve"> passing the site is observed</w:t>
      </w:r>
      <w:r w:rsidRPr="00087B48">
        <w:rPr>
          <w:rFonts w:asciiTheme="minorHAnsi" w:hAnsiTheme="minorHAnsi"/>
          <w:sz w:val="22"/>
          <w:szCs w:val="22"/>
          <w:lang w:val="en-US"/>
        </w:rPr>
        <w:t>;</w:t>
      </w:r>
      <w:commentRangeEnd w:id="10"/>
      <w:r w:rsidR="00DA04A8">
        <w:rPr>
          <w:rStyle w:val="CommentReference"/>
          <w:rFonts w:asciiTheme="minorHAnsi" w:eastAsiaTheme="minorHAnsi" w:hAnsiTheme="minorHAnsi" w:cstheme="minorBidi"/>
          <w:lang w:eastAsia="en-US"/>
        </w:rPr>
        <w:commentReference w:id="10"/>
      </w:r>
      <w:commentRangeEnd w:id="5"/>
      <w:r w:rsidR="008419B3">
        <w:rPr>
          <w:rStyle w:val="CommentReference"/>
          <w:rFonts w:asciiTheme="minorHAnsi" w:eastAsiaTheme="minorHAnsi" w:hAnsiTheme="minorHAnsi" w:cstheme="minorBidi"/>
          <w:lang w:eastAsia="en-US"/>
        </w:rPr>
        <w:commentReference w:id="5"/>
      </w:r>
    </w:p>
    <w:p w:rsidR="003134DC" w:rsidRDefault="003134DC" w:rsidP="00F43FA8">
      <w:pPr>
        <w:pStyle w:val="Heading1"/>
        <w:rPr>
          <w:lang w:val="en-US"/>
        </w:rPr>
      </w:pPr>
      <w:r>
        <w:rPr>
          <w:lang w:val="en-US"/>
        </w:rPr>
        <w:t>Materials and Methods</w:t>
      </w:r>
    </w:p>
    <w:p w:rsidR="003134DC" w:rsidRPr="007F6341" w:rsidRDefault="003134DC" w:rsidP="003134DC">
      <w:pPr>
        <w:rPr>
          <w:rStyle w:val="SubtleEmphasis"/>
          <w:lang w:val="en-US"/>
        </w:rPr>
      </w:pPr>
      <w:r w:rsidRPr="003134DC">
        <w:rPr>
          <w:lang w:val="en-US"/>
        </w:rPr>
        <w:br/>
      </w:r>
      <w:r w:rsidRPr="007F6341">
        <w:rPr>
          <w:rStyle w:val="SubtleEmphasis"/>
          <w:lang w:val="en-US"/>
        </w:rPr>
        <w:t>Limit the information on materials and methods to what is needed in judging whether the findings are valid. To facilitate assessment, give all the information in one section when possible. Refer to the literature concerning descriptions of equipment or techniques already published, detailing only adaptations. Often, it helps to begin statements on procedures with a phrase indicating the purpose, such as “To determine … we …</w:t>
      </w:r>
      <w:proofErr w:type="gramStart"/>
      <w:r w:rsidRPr="007F6341">
        <w:rPr>
          <w:rStyle w:val="SubtleEmphasis"/>
          <w:lang w:val="en-US"/>
        </w:rPr>
        <w:t>”.</w:t>
      </w:r>
      <w:proofErr w:type="gramEnd"/>
      <w:r w:rsidRPr="007F6341">
        <w:rPr>
          <w:rStyle w:val="SubtleEmphasis"/>
          <w:lang w:val="en-US"/>
        </w:rPr>
        <w:t xml:space="preserve"> If the section is long, consider using subheadings corresponding to headings for the findings. </w:t>
      </w:r>
    </w:p>
    <w:p w:rsidR="00976F84" w:rsidRDefault="00976F84" w:rsidP="003134DC">
      <w:pPr>
        <w:pStyle w:val="Subtitle"/>
        <w:rPr>
          <w:lang w:val="en-US"/>
        </w:rPr>
      </w:pPr>
      <w:r w:rsidRPr="00D62374">
        <w:rPr>
          <w:lang w:val="en-US"/>
        </w:rPr>
        <w:t>Data</w:t>
      </w:r>
    </w:p>
    <w:p w:rsidR="000B52F2" w:rsidRDefault="00EF03F7" w:rsidP="00087B48">
      <w:pPr>
        <w:rPr>
          <w:lang w:val="en-US"/>
        </w:rPr>
      </w:pPr>
      <w:r>
        <w:rPr>
          <w:lang w:val="en-US"/>
        </w:rPr>
        <w:t xml:space="preserve">River </w:t>
      </w:r>
      <w:proofErr w:type="spellStart"/>
      <w:r>
        <w:rPr>
          <w:lang w:val="en-US"/>
        </w:rPr>
        <w:t>Utsjoki</w:t>
      </w:r>
      <w:proofErr w:type="spellEnd"/>
      <w:r>
        <w:rPr>
          <w:lang w:val="en-US"/>
        </w:rPr>
        <w:t xml:space="preserve"> is a tributary of </w:t>
      </w:r>
      <w:r w:rsidR="00E351C7">
        <w:rPr>
          <w:lang w:val="en-US"/>
        </w:rPr>
        <w:t xml:space="preserve">the large River </w:t>
      </w:r>
      <w:proofErr w:type="spellStart"/>
      <w:r>
        <w:rPr>
          <w:lang w:val="en-US"/>
        </w:rPr>
        <w:t>Teno</w:t>
      </w:r>
      <w:proofErr w:type="spellEnd"/>
      <w:r>
        <w:rPr>
          <w:lang w:val="en-US"/>
        </w:rPr>
        <w:t xml:space="preserve"> in the northernmost border of Finland and Norway.</w:t>
      </w:r>
      <w:r w:rsidR="00DB4E94">
        <w:rPr>
          <w:lang w:val="en-US"/>
        </w:rPr>
        <w:t xml:space="preserve"> Each spring, the monitoring system of 8 video cameras is</w:t>
      </w:r>
      <w:r w:rsidR="000A1338">
        <w:rPr>
          <w:lang w:val="en-US"/>
        </w:rPr>
        <w:t xml:space="preserve"> set at the river </w:t>
      </w:r>
      <w:r w:rsidR="00816F78">
        <w:rPr>
          <w:lang w:val="en-US"/>
        </w:rPr>
        <w:t>bed</w:t>
      </w:r>
      <w:r w:rsidR="000A1338">
        <w:rPr>
          <w:lang w:val="en-US"/>
        </w:rPr>
        <w:t xml:space="preserve"> under a bridge </w:t>
      </w:r>
      <w:r w:rsidR="00E351C7">
        <w:rPr>
          <w:lang w:val="en-US"/>
        </w:rPr>
        <w:t>close to the tributary outlet</w:t>
      </w:r>
      <w:r w:rsidR="002D21D4">
        <w:rPr>
          <w:lang w:val="en-US"/>
        </w:rPr>
        <w:t xml:space="preserve"> (</w:t>
      </w:r>
      <w:r w:rsidR="001312AE">
        <w:rPr>
          <w:lang w:val="en-US"/>
        </w:rPr>
        <w:t>see Orell et al. 2011;</w:t>
      </w:r>
      <w:r w:rsidR="009F437F">
        <w:rPr>
          <w:lang w:val="en-US"/>
        </w:rPr>
        <w:t xml:space="preserve"> </w:t>
      </w:r>
      <w:r w:rsidR="002D21D4">
        <w:rPr>
          <w:lang w:val="en-US"/>
        </w:rPr>
        <w:t>Fig 1)</w:t>
      </w:r>
      <w:r w:rsidR="000A1338">
        <w:rPr>
          <w:lang w:val="en-US"/>
        </w:rPr>
        <w:t>. The video footage provides</w:t>
      </w:r>
      <w:r w:rsidR="006074F2">
        <w:rPr>
          <w:lang w:val="en-US"/>
        </w:rPr>
        <w:t xml:space="preserve"> data on both </w:t>
      </w:r>
      <w:proofErr w:type="spellStart"/>
      <w:r w:rsidR="006074F2">
        <w:rPr>
          <w:lang w:val="en-US"/>
        </w:rPr>
        <w:t>smolts</w:t>
      </w:r>
      <w:proofErr w:type="spellEnd"/>
      <w:r w:rsidR="006074F2">
        <w:rPr>
          <w:lang w:val="en-US"/>
        </w:rPr>
        <w:t xml:space="preserve"> </w:t>
      </w:r>
      <w:proofErr w:type="spellStart"/>
      <w:r w:rsidR="006074F2">
        <w:rPr>
          <w:lang w:val="en-US"/>
        </w:rPr>
        <w:t>decending</w:t>
      </w:r>
      <w:proofErr w:type="spellEnd"/>
      <w:r w:rsidR="006074F2">
        <w:rPr>
          <w:lang w:val="en-US"/>
        </w:rPr>
        <w:t xml:space="preserve"> </w:t>
      </w:r>
      <w:r w:rsidR="000A1338">
        <w:rPr>
          <w:lang w:val="en-US"/>
        </w:rPr>
        <w:t xml:space="preserve">and adults ascending the river during the course of summer. </w:t>
      </w:r>
      <w:r w:rsidR="006074F2">
        <w:rPr>
          <w:lang w:val="en-US"/>
        </w:rPr>
        <w:t>In this study w</w:t>
      </w:r>
      <w:r w:rsidR="00087B48">
        <w:rPr>
          <w:lang w:val="en-US"/>
        </w:rPr>
        <w:t xml:space="preserve">e </w:t>
      </w:r>
      <w:r w:rsidR="006074F2">
        <w:rPr>
          <w:lang w:val="en-US"/>
        </w:rPr>
        <w:t>analyze data from years 2005</w:t>
      </w:r>
      <w:r w:rsidR="000B52F2">
        <w:rPr>
          <w:lang w:val="en-US"/>
        </w:rPr>
        <w:t>-2009</w:t>
      </w:r>
      <w:r w:rsidR="006074F2">
        <w:rPr>
          <w:lang w:val="en-US"/>
        </w:rPr>
        <w:t xml:space="preserve"> and 2014. These years were chosen </w:t>
      </w:r>
      <w:r w:rsidR="009F437F">
        <w:rPr>
          <w:lang w:val="en-US"/>
        </w:rPr>
        <w:t>to</w:t>
      </w:r>
      <w:r w:rsidR="006074F2">
        <w:rPr>
          <w:lang w:val="en-US"/>
        </w:rPr>
        <w:t xml:space="preserve"> </w:t>
      </w:r>
      <w:r w:rsidR="00E351C7">
        <w:rPr>
          <w:lang w:val="en-US"/>
        </w:rPr>
        <w:t>demonstrat</w:t>
      </w:r>
      <w:r w:rsidR="009F437F">
        <w:rPr>
          <w:lang w:val="en-US"/>
        </w:rPr>
        <w:t>e</w:t>
      </w:r>
      <w:r w:rsidR="00E351C7">
        <w:rPr>
          <w:lang w:val="en-US"/>
        </w:rPr>
        <w:t xml:space="preserve"> the highly variable</w:t>
      </w:r>
      <w:r w:rsidR="006074F2">
        <w:rPr>
          <w:lang w:val="en-US"/>
        </w:rPr>
        <w:t xml:space="preserve"> environmental conditions, especially </w:t>
      </w:r>
      <w:r w:rsidR="00E351C7">
        <w:rPr>
          <w:lang w:val="en-US"/>
        </w:rPr>
        <w:t xml:space="preserve">as </w:t>
      </w:r>
      <w:r w:rsidR="006074F2">
        <w:rPr>
          <w:lang w:val="en-US"/>
        </w:rPr>
        <w:t xml:space="preserve">flow velocity </w:t>
      </w:r>
      <w:r w:rsidR="00E351C7">
        <w:rPr>
          <w:lang w:val="en-US"/>
        </w:rPr>
        <w:t>varied strongly</w:t>
      </w:r>
      <w:r w:rsidR="006074F2">
        <w:rPr>
          <w:lang w:val="en-US"/>
        </w:rPr>
        <w:t xml:space="preserve"> </w:t>
      </w:r>
      <w:r w:rsidR="009C698E">
        <w:rPr>
          <w:lang w:val="en-US"/>
        </w:rPr>
        <w:t xml:space="preserve">in those years </w:t>
      </w:r>
      <w:r w:rsidR="006074F2">
        <w:rPr>
          <w:lang w:val="en-US"/>
        </w:rPr>
        <w:t xml:space="preserve">(Figure 2). The data </w:t>
      </w:r>
      <w:r w:rsidR="00E351C7">
        <w:rPr>
          <w:lang w:val="en-US"/>
        </w:rPr>
        <w:t>are</w:t>
      </w:r>
      <w:r w:rsidR="006074F2">
        <w:rPr>
          <w:lang w:val="en-US"/>
        </w:rPr>
        <w:t xml:space="preserve"> </w:t>
      </w:r>
      <w:r w:rsidR="000A1338">
        <w:rPr>
          <w:lang w:val="en-US"/>
        </w:rPr>
        <w:t xml:space="preserve">aggregated </w:t>
      </w:r>
      <w:r w:rsidR="00DB4E94">
        <w:rPr>
          <w:lang w:val="en-US"/>
        </w:rPr>
        <w:t>i</w:t>
      </w:r>
      <w:r w:rsidR="000A1338">
        <w:rPr>
          <w:lang w:val="en-US"/>
        </w:rPr>
        <w:t>n daily counts over 61 days of June-July</w:t>
      </w:r>
      <w:r w:rsidR="00087B48">
        <w:rPr>
          <w:lang w:val="en-US"/>
        </w:rPr>
        <w:t>.</w:t>
      </w:r>
      <w:r w:rsidR="00785A6B">
        <w:rPr>
          <w:lang w:val="en-US"/>
        </w:rPr>
        <w:t xml:space="preserve"> </w:t>
      </w:r>
    </w:p>
    <w:p w:rsidR="007F011F" w:rsidRDefault="007F011F" w:rsidP="00087B48">
      <w:pPr>
        <w:rPr>
          <w:lang w:val="en-US"/>
        </w:rPr>
      </w:pPr>
      <w:r>
        <w:rPr>
          <w:lang w:val="en-US"/>
        </w:rPr>
        <w:lastRenderedPageBreak/>
        <w:t xml:space="preserve">Data on </w:t>
      </w:r>
      <w:r w:rsidR="009C698E">
        <w:rPr>
          <w:lang w:val="en-US"/>
        </w:rPr>
        <w:t>environmental covariates contain</w:t>
      </w:r>
      <w:r w:rsidR="00754C59">
        <w:rPr>
          <w:lang w:val="en-US"/>
        </w:rPr>
        <w:t xml:space="preserve"> </w:t>
      </w:r>
      <w:r>
        <w:rPr>
          <w:lang w:val="en-US"/>
        </w:rPr>
        <w:t xml:space="preserve">daily </w:t>
      </w:r>
      <w:r w:rsidR="00231414">
        <w:rPr>
          <w:lang w:val="en-US"/>
        </w:rPr>
        <w:t xml:space="preserve">air </w:t>
      </w:r>
      <w:r>
        <w:rPr>
          <w:lang w:val="en-US"/>
        </w:rPr>
        <w:t>temperature and flow velocity measurements.</w:t>
      </w:r>
      <w:r w:rsidR="00754C59">
        <w:rPr>
          <w:lang w:val="en-US"/>
        </w:rPr>
        <w:t xml:space="preserve"> These datasets are aggregated into daily averages. </w:t>
      </w:r>
      <w:r>
        <w:rPr>
          <w:lang w:val="en-US"/>
        </w:rPr>
        <w:t>Both covariates are measured near the video site</w:t>
      </w:r>
      <w:r w:rsidR="00DA04A8">
        <w:rPr>
          <w:lang w:val="en-US"/>
        </w:rPr>
        <w:t>,</w:t>
      </w:r>
      <w:r w:rsidR="009F437F">
        <w:rPr>
          <w:lang w:val="en-US"/>
        </w:rPr>
        <w:t xml:space="preserve"> </w:t>
      </w:r>
      <w:r w:rsidR="00EE35E1">
        <w:rPr>
          <w:lang w:val="en-US"/>
        </w:rPr>
        <w:t>although</w:t>
      </w:r>
      <w:r>
        <w:rPr>
          <w:lang w:val="en-US"/>
        </w:rPr>
        <w:t xml:space="preserve"> conditions may differ between the video site and upper parts of the stream from where the </w:t>
      </w:r>
      <w:proofErr w:type="spellStart"/>
      <w:r>
        <w:rPr>
          <w:lang w:val="en-US"/>
        </w:rPr>
        <w:t>smolts</w:t>
      </w:r>
      <w:proofErr w:type="spellEnd"/>
      <w:r>
        <w:rPr>
          <w:lang w:val="en-US"/>
        </w:rPr>
        <w:t xml:space="preserve"> </w:t>
      </w:r>
      <w:r w:rsidR="00EE35E1">
        <w:rPr>
          <w:lang w:val="en-US"/>
        </w:rPr>
        <w:t xml:space="preserve">begin their </w:t>
      </w:r>
      <w:r>
        <w:rPr>
          <w:lang w:val="en-US"/>
        </w:rPr>
        <w:t>migration.</w:t>
      </w:r>
      <w:r w:rsidR="00231414">
        <w:rPr>
          <w:lang w:val="en-US"/>
        </w:rPr>
        <w:t xml:space="preserve"> </w:t>
      </w:r>
      <w:r>
        <w:rPr>
          <w:lang w:val="en-US"/>
        </w:rPr>
        <w:t xml:space="preserve">However, </w:t>
      </w:r>
      <w:r w:rsidR="00C10931">
        <w:rPr>
          <w:lang w:val="en-US"/>
        </w:rPr>
        <w:t>these datasets ar</w:t>
      </w:r>
      <w:r w:rsidR="00231414">
        <w:rPr>
          <w:lang w:val="en-US"/>
        </w:rPr>
        <w:t>e considered as reasonable proxies</w:t>
      </w:r>
      <w:r w:rsidR="00C10931">
        <w:rPr>
          <w:lang w:val="en-US"/>
        </w:rPr>
        <w:t xml:space="preserve"> for the environmental conditions affecting the migration behavior of the </w:t>
      </w:r>
      <w:proofErr w:type="spellStart"/>
      <w:r w:rsidR="00C10931">
        <w:rPr>
          <w:lang w:val="en-US"/>
        </w:rPr>
        <w:t>smolts</w:t>
      </w:r>
      <w:proofErr w:type="spellEnd"/>
      <w:r w:rsidR="00C10931">
        <w:rPr>
          <w:lang w:val="en-US"/>
        </w:rPr>
        <w:t>.</w:t>
      </w:r>
    </w:p>
    <w:p w:rsidR="000B52F2" w:rsidRDefault="000B52F2" w:rsidP="000B52F2">
      <w:pPr>
        <w:rPr>
          <w:lang w:val="en-US"/>
        </w:rPr>
      </w:pPr>
      <w:r>
        <w:rPr>
          <w:lang w:val="en-US"/>
        </w:rPr>
        <w:t xml:space="preserve">In 2005, data from the first 23 days of June were missed because the high level of water prevented the setup of the monitoring system. Thus, the missing counts are predicted for those dates. Predictive studies are also made by </w:t>
      </w:r>
      <w:r w:rsidR="00EE50C2">
        <w:rPr>
          <w:lang w:val="en-US"/>
        </w:rPr>
        <w:t xml:space="preserve">leaving out part of the </w:t>
      </w:r>
      <w:r>
        <w:rPr>
          <w:lang w:val="en-US"/>
        </w:rPr>
        <w:t>daily counts in 2007 and 2014</w:t>
      </w:r>
      <w:r w:rsidR="00EE50C2">
        <w:rPr>
          <w:lang w:val="en-US"/>
        </w:rPr>
        <w:t xml:space="preserve"> from the analysis</w:t>
      </w:r>
      <w:r>
        <w:rPr>
          <w:lang w:val="en-US"/>
        </w:rPr>
        <w:t xml:space="preserve">: For 2007 </w:t>
      </w:r>
      <w:r w:rsidR="00EE50C2">
        <w:rPr>
          <w:lang w:val="en-US"/>
        </w:rPr>
        <w:t xml:space="preserve">the first </w:t>
      </w:r>
      <w:r>
        <w:rPr>
          <w:lang w:val="en-US"/>
        </w:rPr>
        <w:t>17% of the run</w:t>
      </w:r>
      <w:r w:rsidR="00EE50C2">
        <w:rPr>
          <w:lang w:val="en-US"/>
        </w:rPr>
        <w:t xml:space="preserve"> strength and for 2014 the peak +-2 days count.</w:t>
      </w:r>
      <w:r>
        <w:rPr>
          <w:lang w:val="en-US"/>
        </w:rPr>
        <w:t xml:space="preserve"> The predicted counts are</w:t>
      </w:r>
      <w:r w:rsidR="00EE50C2">
        <w:rPr>
          <w:lang w:val="en-US"/>
        </w:rPr>
        <w:t xml:space="preserve"> later</w:t>
      </w:r>
      <w:r>
        <w:rPr>
          <w:lang w:val="en-US"/>
        </w:rPr>
        <w:t xml:space="preserve"> compared with the observed to evaluate </w:t>
      </w:r>
      <w:r w:rsidR="00EE50C2">
        <w:rPr>
          <w:lang w:val="en-US"/>
        </w:rPr>
        <w:t>the predictive performance of the model.</w:t>
      </w:r>
      <w:bookmarkStart w:id="11" w:name="_GoBack"/>
      <w:bookmarkEnd w:id="11"/>
    </w:p>
    <w:p w:rsidR="00C10931" w:rsidRDefault="00C10931" w:rsidP="00087B48">
      <w:pPr>
        <w:rPr>
          <w:lang w:val="en-US"/>
        </w:rPr>
      </w:pPr>
    </w:p>
    <w:p w:rsidR="002D21D4" w:rsidRDefault="00F43FA8" w:rsidP="00F43FA8">
      <w:pPr>
        <w:rPr>
          <w:lang w:val="en-US"/>
        </w:rPr>
      </w:pPr>
      <w:r w:rsidRPr="00F43FA8">
        <w:rPr>
          <w:noProof/>
          <w:lang w:eastAsia="fi-FI"/>
        </w:rPr>
        <w:drawing>
          <wp:inline distT="0" distB="0" distL="0" distR="0" wp14:anchorId="5F0958E0" wp14:editId="04A373DA">
            <wp:extent cx="5731510" cy="1734149"/>
            <wp:effectExtent l="0" t="0" r="2540" b="0"/>
            <wp:docPr id="92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734149"/>
                    </a:xfrm>
                    <a:prstGeom prst="rect">
                      <a:avLst/>
                    </a:prstGeom>
                    <a:noFill/>
                    <a:ln>
                      <a:noFill/>
                    </a:ln>
                    <a:extLst/>
                  </pic:spPr>
                </pic:pic>
              </a:graphicData>
            </a:graphic>
          </wp:inline>
        </w:drawing>
      </w:r>
      <w:r w:rsidR="00091FAE">
        <w:rPr>
          <w:lang w:val="en-US"/>
        </w:rPr>
        <w:t xml:space="preserve">Figure 1: Setup of the video cameras at the river bed in </w:t>
      </w:r>
      <w:proofErr w:type="spellStart"/>
      <w:r w:rsidR="00091FAE">
        <w:rPr>
          <w:lang w:val="en-US"/>
        </w:rPr>
        <w:t>Utsjoki</w:t>
      </w:r>
      <w:proofErr w:type="spellEnd"/>
      <w:r w:rsidR="00091FAE">
        <w:rPr>
          <w:lang w:val="en-US"/>
        </w:rPr>
        <w:t>.</w:t>
      </w:r>
    </w:p>
    <w:p w:rsidR="00091FAE" w:rsidRPr="007F011F" w:rsidRDefault="00091FAE" w:rsidP="00F43FA8">
      <w:pPr>
        <w:rPr>
          <w:lang w:val="en-US"/>
        </w:rPr>
      </w:pPr>
    </w:p>
    <w:p w:rsidR="00F43FA8" w:rsidRPr="00BD2C00" w:rsidRDefault="00E76014" w:rsidP="00F43FA8">
      <w:pPr>
        <w:rPr>
          <w:lang w:val="en-US"/>
        </w:rPr>
      </w:pPr>
      <w:r>
        <w:rPr>
          <w:noProof/>
          <w:lang w:eastAsia="fi-FI"/>
        </w:rPr>
        <w:drawing>
          <wp:inline distT="0" distB="0" distL="0" distR="0" wp14:anchorId="0DA029F2" wp14:editId="5475E1C9">
            <wp:extent cx="5731510" cy="2804674"/>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804674"/>
                    </a:xfrm>
                    <a:prstGeom prst="rect">
                      <a:avLst/>
                    </a:prstGeom>
                    <a:noFill/>
                    <a:ln>
                      <a:noFill/>
                    </a:ln>
                  </pic:spPr>
                </pic:pic>
              </a:graphicData>
            </a:graphic>
          </wp:inline>
        </w:drawing>
      </w:r>
      <w:proofErr w:type="gramStart"/>
      <w:r w:rsidR="00D309DB" w:rsidRPr="00BD2C00">
        <w:rPr>
          <w:lang w:val="en-US"/>
        </w:rPr>
        <w:t xml:space="preserve">Figure </w:t>
      </w:r>
      <w:r w:rsidR="006074F2">
        <w:rPr>
          <w:lang w:val="en-US"/>
        </w:rPr>
        <w:t>2</w:t>
      </w:r>
      <w:r w:rsidR="00D309DB" w:rsidRPr="00BD2C00">
        <w:rPr>
          <w:lang w:val="en-US"/>
        </w:rPr>
        <w:t>.</w:t>
      </w:r>
      <w:proofErr w:type="gramEnd"/>
      <w:r w:rsidR="00231414">
        <w:rPr>
          <w:lang w:val="en-US"/>
        </w:rPr>
        <w:t xml:space="preserve"> Data on</w:t>
      </w:r>
      <w:r w:rsidR="000A6DDE">
        <w:rPr>
          <w:lang w:val="en-US"/>
        </w:rPr>
        <w:t xml:space="preserve"> daily mean air temperature and mean flow velocity at </w:t>
      </w:r>
      <w:proofErr w:type="spellStart"/>
      <w:r w:rsidR="000A6DDE">
        <w:rPr>
          <w:lang w:val="en-US"/>
        </w:rPr>
        <w:t>Utsjoki</w:t>
      </w:r>
      <w:proofErr w:type="spellEnd"/>
      <w:r w:rsidR="00231414">
        <w:rPr>
          <w:lang w:val="en-US"/>
        </w:rPr>
        <w:t xml:space="preserve"> on study years</w:t>
      </w:r>
    </w:p>
    <w:p w:rsidR="00231414" w:rsidRDefault="00231414" w:rsidP="0052083C">
      <w:pPr>
        <w:pStyle w:val="Subtitle"/>
        <w:rPr>
          <w:lang w:val="en-US"/>
        </w:rPr>
      </w:pPr>
    </w:p>
    <w:p w:rsidR="0052083C" w:rsidRDefault="003134DC" w:rsidP="0052083C">
      <w:pPr>
        <w:pStyle w:val="Subtitle"/>
        <w:rPr>
          <w:lang w:val="en-US"/>
        </w:rPr>
      </w:pPr>
      <w:r>
        <w:rPr>
          <w:lang w:val="en-US"/>
        </w:rPr>
        <w:t>Statistical models</w:t>
      </w:r>
    </w:p>
    <w:p w:rsidR="0052083C" w:rsidRPr="0052083C" w:rsidRDefault="00AA05EE" w:rsidP="0052083C">
      <w:pPr>
        <w:rPr>
          <w:lang w:val="en-US"/>
        </w:rPr>
      </w:pPr>
      <w:r>
        <w:rPr>
          <w:lang w:val="en-US"/>
        </w:rPr>
        <w:lastRenderedPageBreak/>
        <w:t xml:space="preserve">Next, </w:t>
      </w:r>
      <w:r w:rsidR="0052083C">
        <w:rPr>
          <w:lang w:val="en-US"/>
        </w:rPr>
        <w:t xml:space="preserve">the </w:t>
      </w:r>
      <w:r w:rsidR="00DB4E94">
        <w:rPr>
          <w:lang w:val="en-US"/>
        </w:rPr>
        <w:t>main pieces of model</w:t>
      </w:r>
      <w:r w:rsidR="0052083C">
        <w:rPr>
          <w:lang w:val="en-US"/>
        </w:rPr>
        <w:t xml:space="preserve"> </w:t>
      </w:r>
      <w:r w:rsidR="00DB4E94">
        <w:rPr>
          <w:lang w:val="en-US"/>
        </w:rPr>
        <w:t>framework are described</w:t>
      </w:r>
      <w:r w:rsidR="0052083C">
        <w:rPr>
          <w:lang w:val="en-US"/>
        </w:rPr>
        <w:t>. Some nuisance parameters are not include</w:t>
      </w:r>
      <w:r w:rsidR="002A1E72">
        <w:rPr>
          <w:lang w:val="en-US"/>
        </w:rPr>
        <w:t>d to avoid cluttering the paper</w:t>
      </w:r>
      <w:r>
        <w:rPr>
          <w:lang w:val="en-US"/>
        </w:rPr>
        <w:t>.</w:t>
      </w:r>
      <w:r w:rsidR="0052083C">
        <w:rPr>
          <w:lang w:val="en-US"/>
        </w:rPr>
        <w:t xml:space="preserve"> </w:t>
      </w:r>
      <w:r>
        <w:rPr>
          <w:lang w:val="en-US"/>
        </w:rPr>
        <w:t>H</w:t>
      </w:r>
      <w:r w:rsidR="0052083C">
        <w:rPr>
          <w:lang w:val="en-US"/>
        </w:rPr>
        <w:t>owever</w:t>
      </w:r>
      <w:r>
        <w:rPr>
          <w:lang w:val="en-US"/>
        </w:rPr>
        <w:t>,</w:t>
      </w:r>
      <w:r w:rsidR="0052083C">
        <w:rPr>
          <w:lang w:val="en-US"/>
        </w:rPr>
        <w:t xml:space="preserve"> the complete JAGS code for the model structure </w:t>
      </w:r>
      <w:r w:rsidR="00DB4E94">
        <w:rPr>
          <w:lang w:val="en-US"/>
        </w:rPr>
        <w:t>can be found from</w:t>
      </w:r>
      <w:r>
        <w:rPr>
          <w:lang w:val="en-US"/>
        </w:rPr>
        <w:t xml:space="preserve"> </w:t>
      </w:r>
      <w:r w:rsidR="001E6A67">
        <w:rPr>
          <w:lang w:val="en-US"/>
        </w:rPr>
        <w:t>appendix B</w:t>
      </w:r>
      <w:r w:rsidR="0052083C">
        <w:rPr>
          <w:lang w:val="en-US"/>
        </w:rPr>
        <w:t xml:space="preserve">. </w:t>
      </w:r>
    </w:p>
    <w:p w:rsidR="00CF4FDD" w:rsidRDefault="00CF4FDD" w:rsidP="007D65B0">
      <w:pPr>
        <w:pStyle w:val="ListParagraph"/>
        <w:rPr>
          <w:lang w:val="en-US"/>
        </w:rPr>
      </w:pPr>
    </w:p>
    <w:p w:rsidR="000F2536" w:rsidRDefault="00FB0917" w:rsidP="000F2536">
      <w:pPr>
        <w:pStyle w:val="Subtitle"/>
        <w:rPr>
          <w:rStyle w:val="SubtleEmphasis"/>
          <w:lang w:val="en-US"/>
        </w:rPr>
      </w:pPr>
      <w:r>
        <w:rPr>
          <w:rStyle w:val="SubtleEmphasis"/>
          <w:lang w:val="en-US"/>
        </w:rPr>
        <w:t>Proces</w:t>
      </w:r>
      <w:r w:rsidR="000F2536">
        <w:rPr>
          <w:rStyle w:val="SubtleEmphasis"/>
          <w:lang w:val="en-US"/>
        </w:rPr>
        <w:t xml:space="preserve">s of departing </w:t>
      </w:r>
    </w:p>
    <w:p w:rsidR="00233347" w:rsidRDefault="00AA05EE" w:rsidP="00803306">
      <w:pPr>
        <w:rPr>
          <w:rStyle w:val="Strong"/>
          <w:rFonts w:eastAsiaTheme="minorEastAsia"/>
          <w:b w:val="0"/>
          <w:bCs w:val="0"/>
          <w:lang w:val="en-US"/>
        </w:rPr>
      </w:pPr>
      <w:r>
        <w:rPr>
          <w:rStyle w:val="Strong"/>
          <w:b w:val="0"/>
          <w:lang w:val="en-US"/>
        </w:rPr>
        <w:t xml:space="preserve">An individual </w:t>
      </w:r>
      <w:proofErr w:type="spellStart"/>
      <w:r>
        <w:rPr>
          <w:rStyle w:val="Strong"/>
          <w:b w:val="0"/>
          <w:lang w:val="en-US"/>
        </w:rPr>
        <w:t>smolt’</w:t>
      </w:r>
      <w:r w:rsidR="00803306">
        <w:rPr>
          <w:rStyle w:val="Strong"/>
          <w:b w:val="0"/>
          <w:lang w:val="en-US"/>
        </w:rPr>
        <w:t>s</w:t>
      </w:r>
      <w:proofErr w:type="spellEnd"/>
      <w:r w:rsidR="00803306">
        <w:rPr>
          <w:rStyle w:val="Strong"/>
          <w:b w:val="0"/>
          <w:lang w:val="en-US"/>
        </w:rPr>
        <w:t xml:space="preserve"> probability to begin the migration</w:t>
      </w:r>
      <w:r w:rsidR="00231414">
        <w:rPr>
          <w:rStyle w:val="Strong"/>
          <w:b w:val="0"/>
          <w:lang w:val="en-US"/>
        </w:rPr>
        <w:t xml:space="preserve"> in</w:t>
      </w:r>
      <w:r w:rsidR="000F2536">
        <w:rPr>
          <w:rStyle w:val="Strong"/>
          <w:b w:val="0"/>
          <w:lang w:val="en-US"/>
        </w:rPr>
        <w:t xml:space="preserve"> </w:t>
      </w:r>
      <w:r w:rsidR="00803306">
        <w:rPr>
          <w:rStyle w:val="Strong"/>
          <w:b w:val="0"/>
          <w:lang w:val="en-US"/>
        </w:rPr>
        <w:t>day</w:t>
      </w:r>
      <w:r w:rsidR="00231414">
        <w:rPr>
          <w:rStyle w:val="Strong"/>
          <w:b w:val="0"/>
          <w:lang w:val="en-US"/>
        </w:rPr>
        <w:t xml:space="preserve"> </w:t>
      </w:r>
      <m:oMath>
        <m:r>
          <w:rPr>
            <w:rFonts w:ascii="Cambria Math" w:hAnsi="Cambria Math"/>
            <w:lang w:val="en-US"/>
          </w:rPr>
          <m:t>i</m:t>
        </m:r>
      </m:oMath>
      <w:r w:rsidR="00803306">
        <w:rPr>
          <w:rStyle w:val="Strong"/>
          <w:rFonts w:eastAsiaTheme="minorEastAsia"/>
          <w:b w:val="0"/>
          <w:bCs w:val="0"/>
          <w:lang w:val="en-US"/>
        </w:rPr>
        <w:t xml:space="preserve"> </w:t>
      </w:r>
      <w:r w:rsidR="000F2536">
        <w:rPr>
          <w:rStyle w:val="Strong"/>
          <w:rFonts w:eastAsiaTheme="minorEastAsia"/>
          <w:b w:val="0"/>
          <w:bCs w:val="0"/>
          <w:lang w:val="en-US"/>
        </w:rPr>
        <w:t>(</w:t>
      </w:r>
      <w:r w:rsidR="00803306">
        <w:rPr>
          <w:rStyle w:val="Strong"/>
          <w:rFonts w:eastAsiaTheme="minorEastAsia"/>
          <w:b w:val="0"/>
          <w:bCs w:val="0"/>
          <w:lang w:val="en-US"/>
        </w:rPr>
        <w:t xml:space="preserve">given that the </w:t>
      </w:r>
      <w:proofErr w:type="spellStart"/>
      <w:r w:rsidR="00803306">
        <w:rPr>
          <w:rStyle w:val="Strong"/>
          <w:rFonts w:eastAsiaTheme="minorEastAsia"/>
          <w:b w:val="0"/>
          <w:bCs w:val="0"/>
          <w:lang w:val="en-US"/>
        </w:rPr>
        <w:t>smolt</w:t>
      </w:r>
      <w:proofErr w:type="spellEnd"/>
      <w:r w:rsidR="00803306">
        <w:rPr>
          <w:rStyle w:val="Strong"/>
          <w:rFonts w:eastAsiaTheme="minorEastAsia"/>
          <w:b w:val="0"/>
          <w:bCs w:val="0"/>
          <w:lang w:val="en-US"/>
        </w:rPr>
        <w:t xml:space="preserve"> has not departed</w:t>
      </w:r>
      <w:r w:rsidR="00231414">
        <w:rPr>
          <w:rStyle w:val="Strong"/>
          <w:rFonts w:eastAsiaTheme="minorEastAsia"/>
          <w:b w:val="0"/>
          <w:bCs w:val="0"/>
          <w:lang w:val="en-US"/>
        </w:rPr>
        <w:t xml:space="preserve"> yet</w:t>
      </w:r>
      <w:r w:rsidR="000F2536">
        <w:rPr>
          <w:rStyle w:val="Strong"/>
          <w:rFonts w:eastAsiaTheme="minorEastAsia"/>
          <w:b w:val="0"/>
          <w:bCs w:val="0"/>
          <w:lang w:val="en-US"/>
        </w:rPr>
        <w:t>)</w:t>
      </w:r>
      <w:r w:rsidR="00803306">
        <w:rPr>
          <w:rStyle w:val="Strong"/>
          <w:rFonts w:eastAsiaTheme="minorEastAsia"/>
          <w:b w:val="0"/>
          <w:bCs w:val="0"/>
          <w:lang w:val="en-US"/>
        </w:rPr>
        <w:t xml:space="preserve"> is considered to depend on the</w:t>
      </w:r>
      <w:r>
        <w:rPr>
          <w:rStyle w:val="Strong"/>
          <w:rFonts w:eastAsiaTheme="minorEastAsia"/>
          <w:b w:val="0"/>
          <w:bCs w:val="0"/>
          <w:lang w:val="en-US"/>
        </w:rPr>
        <w:t xml:space="preserve"> </w:t>
      </w:r>
      <w:r w:rsidR="00803306">
        <w:rPr>
          <w:rStyle w:val="Strong"/>
          <w:rFonts w:eastAsiaTheme="minorEastAsia"/>
          <w:b w:val="0"/>
          <w:bCs w:val="0"/>
          <w:lang w:val="en-US"/>
        </w:rPr>
        <w:t xml:space="preserve">temperature </w:t>
      </w:r>
      <w:r w:rsidR="000F2536">
        <w:rPr>
          <w:rStyle w:val="Strong"/>
          <w:rFonts w:eastAsiaTheme="minorEastAsia"/>
          <w:b w:val="0"/>
          <w:bCs w:val="0"/>
          <w:lang w:val="en-US"/>
        </w:rPr>
        <w:t>on</w:t>
      </w:r>
      <w:r w:rsidR="00803306">
        <w:rPr>
          <w:rStyle w:val="Strong"/>
          <w:rFonts w:eastAsiaTheme="minorEastAsia"/>
          <w:b w:val="0"/>
          <w:bCs w:val="0"/>
          <w:lang w:val="en-US"/>
        </w:rPr>
        <w:t xml:space="preserve"> </w:t>
      </w:r>
      <w:r w:rsidR="000F2536">
        <w:rPr>
          <w:rStyle w:val="Strong"/>
          <w:rFonts w:eastAsiaTheme="minorEastAsia"/>
          <w:b w:val="0"/>
          <w:bCs w:val="0"/>
          <w:lang w:val="en-US"/>
        </w:rPr>
        <w:t xml:space="preserve">that </w:t>
      </w:r>
      <w:r w:rsidR="00803306">
        <w:rPr>
          <w:rStyle w:val="Strong"/>
          <w:rFonts w:eastAsiaTheme="minorEastAsia"/>
          <w:b w:val="0"/>
          <w:bCs w:val="0"/>
          <w:lang w:val="en-US"/>
        </w:rPr>
        <w:t>day.</w:t>
      </w:r>
      <w:r w:rsidR="004A5AEF">
        <w:rPr>
          <w:rStyle w:val="Strong"/>
          <w:rFonts w:eastAsiaTheme="minorEastAsia"/>
          <w:b w:val="0"/>
          <w:bCs w:val="0"/>
          <w:lang w:val="en-US"/>
        </w:rPr>
        <w:t xml:space="preserve"> </w:t>
      </w:r>
      <w:r w:rsidR="00803306">
        <w:rPr>
          <w:rStyle w:val="Strong"/>
          <w:rFonts w:eastAsiaTheme="minorEastAsia"/>
          <w:b w:val="0"/>
          <w:bCs w:val="0"/>
          <w:lang w:val="en-US"/>
        </w:rPr>
        <w:t>We assume a logit-normal</w:t>
      </w:r>
      <w:r w:rsidR="000F2536">
        <w:rPr>
          <w:rStyle w:val="Strong"/>
          <w:rFonts w:eastAsiaTheme="minorEastAsia"/>
          <w:b w:val="0"/>
          <w:bCs w:val="0"/>
          <w:lang w:val="en-US"/>
        </w:rPr>
        <w:t>ly</w:t>
      </w:r>
      <w:r w:rsidR="00803306">
        <w:rPr>
          <w:rStyle w:val="Strong"/>
          <w:rFonts w:eastAsiaTheme="minorEastAsia"/>
          <w:b w:val="0"/>
          <w:bCs w:val="0"/>
          <w:lang w:val="en-US"/>
        </w:rPr>
        <w:t xml:space="preserve"> linear relationship for the</w:t>
      </w:r>
      <w:r w:rsidR="002A1E72">
        <w:rPr>
          <w:rStyle w:val="Strong"/>
          <w:rFonts w:eastAsiaTheme="minorEastAsia"/>
          <w:b w:val="0"/>
          <w:bCs w:val="0"/>
          <w:lang w:val="en-US"/>
        </w:rPr>
        <w:t xml:space="preserve"> </w:t>
      </w:r>
      <w:proofErr w:type="spellStart"/>
      <w:r w:rsidR="002A1E72">
        <w:rPr>
          <w:rStyle w:val="Strong"/>
          <w:rFonts w:eastAsiaTheme="minorEastAsia"/>
          <w:b w:val="0"/>
          <w:bCs w:val="0"/>
          <w:lang w:val="en-US"/>
        </w:rPr>
        <w:t>smolt’s</w:t>
      </w:r>
      <w:proofErr w:type="spellEnd"/>
      <w:r w:rsidR="00803306">
        <w:rPr>
          <w:rStyle w:val="Strong"/>
          <w:rFonts w:eastAsiaTheme="minorEastAsia"/>
          <w:b w:val="0"/>
          <w:bCs w:val="0"/>
          <w:lang w:val="en-US"/>
        </w:rPr>
        <w:t xml:space="preserve"> probability</w:t>
      </w:r>
      <w:r w:rsidR="000F2536">
        <w:rPr>
          <w:rStyle w:val="Strong"/>
          <w:rFonts w:eastAsiaTheme="minorEastAsia"/>
          <w:b w:val="0"/>
          <w:bCs w:val="0"/>
          <w:lang w:val="en-US"/>
        </w:rPr>
        <w:t xml:space="preserve"> to depart</w:t>
      </w:r>
      <w:r w:rsidR="00803306">
        <w:rPr>
          <w:rStyle w:val="Strong"/>
          <w:rFonts w:eastAsiaTheme="minorEastAsia"/>
          <w:b w:val="0"/>
          <w:bCs w:val="0"/>
          <w:lang w:val="en-US"/>
        </w:rPr>
        <w:t xml:space="preserve"> </w:t>
      </w:r>
      <m:oMath>
        <m:r>
          <w:rPr>
            <w:rStyle w:val="Strong"/>
            <w:rFonts w:ascii="Cambria Math" w:eastAsiaTheme="minorEastAsia" w:hAnsi="Cambria Math"/>
            <w:lang w:val="en-US"/>
          </w:rPr>
          <m:t>(</m:t>
        </m:r>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p</m:t>
            </m:r>
          </m:e>
          <m:sub>
            <m:r>
              <w:rPr>
                <w:rStyle w:val="Strong"/>
                <w:rFonts w:ascii="Cambria Math" w:eastAsiaTheme="minorEastAsia" w:hAnsi="Cambria Math"/>
                <w:lang w:val="en-US"/>
              </w:rPr>
              <m:t>i,y</m:t>
            </m:r>
          </m:sub>
        </m:sSub>
        <m:r>
          <w:rPr>
            <w:rStyle w:val="Strong"/>
            <w:rFonts w:ascii="Cambria Math" w:eastAsiaTheme="minorEastAsia" w:hAnsi="Cambria Math"/>
            <w:lang w:val="en-US"/>
          </w:rPr>
          <m:t xml:space="preserve">) </m:t>
        </m:r>
      </m:oMath>
      <w:r w:rsidR="00803306">
        <w:rPr>
          <w:rStyle w:val="Strong"/>
          <w:rFonts w:eastAsiaTheme="minorEastAsia"/>
          <w:b w:val="0"/>
          <w:bCs w:val="0"/>
          <w:lang w:val="en-US"/>
        </w:rPr>
        <w:t xml:space="preserve"> and </w:t>
      </w:r>
      <w:proofErr w:type="gramStart"/>
      <w:r w:rsidR="00803306">
        <w:rPr>
          <w:rStyle w:val="Strong"/>
          <w:rFonts w:eastAsiaTheme="minorEastAsia"/>
          <w:b w:val="0"/>
          <w:bCs w:val="0"/>
          <w:lang w:val="en-US"/>
        </w:rPr>
        <w:t xml:space="preserve">temperature </w:t>
      </w:r>
      <m:oMath>
        <m:sSub>
          <m:sSubPr>
            <m:ctrlPr>
              <w:rPr>
                <w:rStyle w:val="Strong"/>
                <w:rFonts w:ascii="Cambria Math" w:eastAsiaTheme="minorEastAsia" w:hAnsi="Cambria Math"/>
                <w:b w:val="0"/>
                <w:bCs w:val="0"/>
                <w:i/>
                <w:lang w:val="en-US"/>
              </w:rPr>
            </m:ctrlPr>
          </m:sSubPr>
          <m:e>
            <w:proofErr w:type="gramEnd"/>
            <m:r>
              <w:rPr>
                <w:rStyle w:val="Strong"/>
                <w:rFonts w:ascii="Cambria Math" w:eastAsiaTheme="minorEastAsia" w:hAnsi="Cambria Math"/>
                <w:lang w:val="en-US"/>
              </w:rPr>
              <m:t>t</m:t>
            </m:r>
          </m:e>
          <m:sub>
            <m:r>
              <w:rPr>
                <w:rStyle w:val="Strong"/>
                <w:rFonts w:ascii="Cambria Math" w:eastAsiaTheme="minorEastAsia" w:hAnsi="Cambria Math"/>
                <w:lang w:val="en-US"/>
              </w:rPr>
              <m:t>i,y</m:t>
            </m:r>
          </m:sub>
        </m:sSub>
      </m:oMath>
      <w:r w:rsidR="00803306">
        <w:rPr>
          <w:rStyle w:val="Strong"/>
          <w:rFonts w:eastAsiaTheme="minorEastAsia"/>
          <w:b w:val="0"/>
          <w:bCs w:val="0"/>
          <w:lang w:val="en-US"/>
        </w:rPr>
        <w:t xml:space="preserve"> :</w:t>
      </w:r>
    </w:p>
    <w:p w:rsidR="00803306" w:rsidRDefault="00FB0917" w:rsidP="00803306">
      <w:pPr>
        <w:pStyle w:val="ListParagraph"/>
        <w:numPr>
          <w:ilvl w:val="0"/>
          <w:numId w:val="5"/>
        </w:numPr>
        <w:rPr>
          <w:rStyle w:val="Strong"/>
          <w:rFonts w:asciiTheme="minorHAnsi" w:hAnsiTheme="minorHAnsi" w:cstheme="minorBidi"/>
          <w:b w:val="0"/>
          <w:bCs w:val="0"/>
          <w:lang w:val="en-US"/>
        </w:rPr>
      </w:pPr>
      <m:oMath>
        <m:r>
          <w:rPr>
            <w:rStyle w:val="Strong"/>
            <w:rFonts w:ascii="Cambria Math" w:hAnsi="Cambria Math"/>
            <w:lang w:val="en-US"/>
          </w:rPr>
          <m:t>logit</m:t>
        </m:r>
        <m:d>
          <m:dPr>
            <m:ctrlPr>
              <w:rPr>
                <w:rStyle w:val="Strong"/>
                <w:rFonts w:ascii="Cambria Math" w:hAnsi="Cambria Math"/>
                <w:b w:val="0"/>
                <w:bCs w:val="0"/>
                <w:i/>
                <w:lang w:val="en-US"/>
              </w:rPr>
            </m:ctrlPr>
          </m:dPr>
          <m:e>
            <m:sSub>
              <m:sSubPr>
                <m:ctrlPr>
                  <w:rPr>
                    <w:rStyle w:val="Strong"/>
                    <w:rFonts w:ascii="Cambria Math"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i,y</m:t>
                </m:r>
              </m:sub>
            </m:sSub>
          </m:e>
        </m:d>
        <m:r>
          <w:rPr>
            <w:rStyle w:val="Strong"/>
            <w:rFonts w:ascii="Cambria Math" w:hAnsi="Cambria Math"/>
            <w:lang w:val="en-US"/>
          </w:rPr>
          <m:t>~N</m:t>
        </m:r>
        <m:d>
          <m:dPr>
            <m:ctrlPr>
              <w:rPr>
                <w:rStyle w:val="Strong"/>
                <w:rFonts w:ascii="Cambria Math" w:hAnsi="Cambria Math"/>
                <w:b w:val="0"/>
                <w:bCs w:val="0"/>
                <w:i/>
                <w:lang w:val="en-US"/>
              </w:rPr>
            </m:ctrlPr>
          </m:dPr>
          <m:e>
            <m:sSup>
              <m:sSupPr>
                <m:ctrlPr>
                  <w:rPr>
                    <w:rStyle w:val="Strong"/>
                    <w:rFonts w:ascii="Cambria Math" w:hAnsi="Cambria Math" w:cstheme="minorBidi"/>
                    <w:b w:val="0"/>
                    <w:bCs w:val="0"/>
                    <w:i/>
                    <w:sz w:val="22"/>
                    <w:szCs w:val="22"/>
                    <w:lang w:val="en-US" w:eastAsia="en-US"/>
                  </w:rPr>
                </m:ctrlPr>
              </m:sSupPr>
              <m:e>
                <m:r>
                  <w:rPr>
                    <w:rStyle w:val="Strong"/>
                    <w:rFonts w:ascii="Cambria Math" w:hAnsi="Cambria Math"/>
                    <w:lang w:val="en-US"/>
                  </w:rPr>
                  <m:t>α</m:t>
                </m:r>
              </m:e>
              <m:sup>
                <m:r>
                  <w:rPr>
                    <w:rStyle w:val="Strong"/>
                    <w:rFonts w:ascii="Cambria Math" w:hAnsi="Cambria Math"/>
                    <w:lang w:val="en-US"/>
                  </w:rPr>
                  <m:t>P</m:t>
                </m:r>
              </m:sup>
            </m:sSup>
            <m:r>
              <w:rPr>
                <w:rStyle w:val="Strong"/>
                <w:rFonts w:ascii="Cambria Math" w:hAnsi="Cambria Math"/>
                <w:lang w:val="en-US"/>
              </w:rPr>
              <m:t>+</m:t>
            </m:r>
            <m:sSup>
              <m:sSupPr>
                <m:ctrlPr>
                  <w:rPr>
                    <w:rStyle w:val="Strong"/>
                    <w:rFonts w:ascii="Cambria Math" w:hAnsi="Cambria Math" w:cstheme="minorBidi"/>
                    <w:b w:val="0"/>
                    <w:bCs w:val="0"/>
                    <w:i/>
                    <w:sz w:val="22"/>
                    <w:szCs w:val="22"/>
                    <w:lang w:val="en-US" w:eastAsia="en-US"/>
                  </w:rPr>
                </m:ctrlPr>
              </m:sSupPr>
              <m:e>
                <m:r>
                  <w:rPr>
                    <w:rStyle w:val="Strong"/>
                    <w:rFonts w:ascii="Cambria Math" w:hAnsi="Cambria Math"/>
                    <w:lang w:val="en-US"/>
                  </w:rPr>
                  <m:t>β</m:t>
                </m:r>
              </m:e>
              <m:sup>
                <m:r>
                  <w:rPr>
                    <w:rStyle w:val="Strong"/>
                    <w:rFonts w:ascii="Cambria Math" w:hAnsi="Cambria Math"/>
                    <w:lang w:val="en-US"/>
                  </w:rPr>
                  <m:t>P</m:t>
                </m:r>
              </m:sup>
            </m:sSup>
            <m:r>
              <w:rPr>
                <w:rStyle w:val="Strong"/>
                <w:rFonts w:ascii="Cambria Math" w:hAnsi="Cambria Math"/>
                <w:lang w:val="en-US"/>
              </w:rPr>
              <m:t xml:space="preserve">∙ </m:t>
            </m:r>
            <m:sSub>
              <m:sSubPr>
                <m:ctrlPr>
                  <w:rPr>
                    <w:rStyle w:val="Strong"/>
                    <w:rFonts w:ascii="Cambria Math" w:hAnsi="Cambria Math" w:cstheme="minorBidi"/>
                    <w:b w:val="0"/>
                    <w:bCs w:val="0"/>
                    <w:i/>
                    <w:sz w:val="22"/>
                    <w:szCs w:val="22"/>
                    <w:lang w:val="en-US" w:eastAsia="en-US"/>
                  </w:rPr>
                </m:ctrlPr>
              </m:sSubPr>
              <m:e>
                <m:r>
                  <w:rPr>
                    <w:rStyle w:val="Strong"/>
                    <w:rFonts w:ascii="Cambria Math" w:hAnsi="Cambria Math"/>
                    <w:lang w:val="en-US"/>
                  </w:rPr>
                  <m:t>t</m:t>
                </m:r>
              </m:e>
              <m:sub>
                <m:r>
                  <w:rPr>
                    <w:rStyle w:val="Strong"/>
                    <w:rFonts w:ascii="Cambria Math" w:hAnsi="Cambria Math"/>
                    <w:lang w:val="en-US"/>
                  </w:rPr>
                  <m:t>i,y</m:t>
                </m:r>
              </m:sub>
            </m:sSub>
            <m:r>
              <w:rPr>
                <w:rStyle w:val="Strong"/>
                <w:rFonts w:ascii="Cambria Math" w:hAnsi="Cambria Math" w:cstheme="minorBidi"/>
                <w:sz w:val="22"/>
                <w:szCs w:val="22"/>
                <w:lang w:val="en-US" w:eastAsia="en-US"/>
              </w:rPr>
              <m:t xml:space="preserve">  </m:t>
            </m:r>
            <m:r>
              <w:rPr>
                <w:rStyle w:val="Strong"/>
                <w:rFonts w:ascii="Cambria Math" w:hAnsi="Cambria Math"/>
                <w:lang w:val="en-US"/>
              </w:rPr>
              <m:t xml:space="preserve">,  </m:t>
            </m:r>
            <m:sSup>
              <m:sSupPr>
                <m:ctrlPr>
                  <w:rPr>
                    <w:rStyle w:val="Strong"/>
                    <w:rFonts w:ascii="Cambria Math" w:hAnsi="Cambria Math" w:cstheme="minorBidi"/>
                    <w:b w:val="0"/>
                    <w:bCs w:val="0"/>
                    <w:i/>
                    <w:sz w:val="22"/>
                    <w:szCs w:val="22"/>
                    <w:lang w:val="en-US" w:eastAsia="en-US"/>
                  </w:rPr>
                </m:ctrlPr>
              </m:sSupPr>
              <m:e>
                <m:r>
                  <w:rPr>
                    <w:rStyle w:val="Strong"/>
                    <w:rFonts w:ascii="Cambria Math" w:hAnsi="Cambria Math"/>
                    <w:lang w:val="en-US"/>
                  </w:rPr>
                  <m:t>s</m:t>
                </m:r>
              </m:e>
              <m:sup>
                <m:r>
                  <w:rPr>
                    <w:rStyle w:val="Strong"/>
                    <w:rFonts w:ascii="Cambria Math" w:hAnsi="Cambria Math"/>
                    <w:lang w:val="en-US"/>
                  </w:rPr>
                  <m:t>P</m:t>
                </m:r>
              </m:sup>
            </m:sSup>
          </m:e>
        </m:d>
      </m:oMath>
    </w:p>
    <w:p w:rsidR="00FB0917" w:rsidRDefault="00FB0917" w:rsidP="00FB0917">
      <w:pPr>
        <w:rPr>
          <w:rStyle w:val="Strong"/>
          <w:rFonts w:eastAsiaTheme="minorEastAsia"/>
          <w:b w:val="0"/>
          <w:bCs w:val="0"/>
          <w:lang w:val="en-US"/>
        </w:rPr>
      </w:pPr>
    </w:p>
    <w:p w:rsidR="00FB0917" w:rsidRDefault="00FB0917" w:rsidP="00FB0917">
      <w:pPr>
        <w:rPr>
          <w:rStyle w:val="Strong"/>
          <w:b w:val="0"/>
          <w:lang w:val="en-US"/>
        </w:rPr>
      </w:pPr>
      <w:r>
        <w:rPr>
          <w:rStyle w:val="Strong"/>
          <w:rFonts w:eastAsiaTheme="minorEastAsia"/>
          <w:b w:val="0"/>
          <w:bCs w:val="0"/>
          <w:lang w:val="en-US"/>
        </w:rPr>
        <w:t xml:space="preserve">Informative prior distributions are given to </w:t>
      </w:r>
      <w:proofErr w:type="gramStart"/>
      <w:r>
        <w:rPr>
          <w:rStyle w:val="Strong"/>
          <w:rFonts w:eastAsiaTheme="minorEastAsia"/>
          <w:b w:val="0"/>
          <w:bCs w:val="0"/>
          <w:lang w:val="en-US"/>
        </w:rPr>
        <w:t xml:space="preserve">parameters </w:t>
      </w:r>
      <w:proofErr w:type="gramEnd"/>
      <m:oMath>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α</m:t>
            </m:r>
          </m:e>
          <m:sup>
            <m:r>
              <w:rPr>
                <w:rStyle w:val="Strong"/>
                <w:rFonts w:ascii="Cambria Math" w:eastAsiaTheme="minorEastAsia" w:hAnsi="Cambria Math"/>
                <w:lang w:val="en-US"/>
              </w:rPr>
              <m:t>P</m:t>
            </m:r>
          </m:sup>
        </m:sSup>
      </m:oMath>
      <w:r>
        <w:rPr>
          <w:rStyle w:val="Strong"/>
          <w:rFonts w:eastAsiaTheme="minorEastAsia"/>
          <w:b w:val="0"/>
          <w:bCs w:val="0"/>
          <w:lang w:val="en-US"/>
        </w:rPr>
        <w:t xml:space="preserve">, </w:t>
      </w:r>
      <m:oMath>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β</m:t>
            </m:r>
          </m:e>
          <m:sup>
            <m:r>
              <w:rPr>
                <w:rStyle w:val="Strong"/>
                <w:rFonts w:ascii="Cambria Math" w:eastAsiaTheme="minorEastAsia" w:hAnsi="Cambria Math"/>
                <w:lang w:val="en-US"/>
              </w:rPr>
              <m:t>P</m:t>
            </m:r>
          </m:sup>
        </m:sSup>
      </m:oMath>
      <w:r>
        <w:rPr>
          <w:rStyle w:val="Strong"/>
          <w:rFonts w:eastAsiaTheme="minorEastAsia"/>
          <w:b w:val="0"/>
          <w:bCs w:val="0"/>
          <w:lang w:val="en-US"/>
        </w:rPr>
        <w:t xml:space="preserve"> and </w:t>
      </w:r>
      <m:oMath>
        <m:sSup>
          <m:sSupPr>
            <m:ctrlPr>
              <w:rPr>
                <w:rStyle w:val="Strong"/>
                <w:rFonts w:ascii="Cambria Math" w:hAnsi="Cambria Math"/>
                <w:b w:val="0"/>
                <w:bCs w:val="0"/>
                <w:i/>
                <w:lang w:val="en-US"/>
              </w:rPr>
            </m:ctrlPr>
          </m:sSupPr>
          <m:e>
            <m:r>
              <w:rPr>
                <w:rStyle w:val="Strong"/>
                <w:rFonts w:ascii="Cambria Math" w:hAnsi="Cambria Math"/>
                <w:lang w:val="en-US"/>
              </w:rPr>
              <m:t>s</m:t>
            </m:r>
          </m:e>
          <m:sup>
            <m:r>
              <w:rPr>
                <w:rStyle w:val="Strong"/>
                <w:rFonts w:ascii="Cambria Math" w:hAnsi="Cambria Math"/>
                <w:lang w:val="en-US"/>
              </w:rPr>
              <m:t>P</m:t>
            </m:r>
          </m:sup>
        </m:sSup>
        <m:r>
          <w:rPr>
            <w:rStyle w:val="Strong"/>
            <w:rFonts w:ascii="Cambria Math" w:eastAsiaTheme="minorEastAsia" w:hAnsi="Cambria Math" w:cs="Times New Roman"/>
            <w:sz w:val="24"/>
            <w:szCs w:val="24"/>
            <w:lang w:val="en-US" w:eastAsia="fi-FI"/>
          </w:rPr>
          <m:t xml:space="preserve"> </m:t>
        </m:r>
      </m:oMath>
      <w:r>
        <w:rPr>
          <w:rStyle w:val="Strong"/>
          <w:b w:val="0"/>
          <w:lang w:val="en-US"/>
        </w:rPr>
        <w:t xml:space="preserve">according to expert view (see </w:t>
      </w:r>
      <w:r w:rsidR="002A1E72">
        <w:rPr>
          <w:rStyle w:val="Strong"/>
          <w:b w:val="0"/>
          <w:lang w:val="en-US"/>
        </w:rPr>
        <w:t>tables 1 and 2</w:t>
      </w:r>
      <w:r>
        <w:rPr>
          <w:rStyle w:val="Strong"/>
          <w:b w:val="0"/>
          <w:lang w:val="en-US"/>
        </w:rPr>
        <w:t>).</w:t>
      </w:r>
    </w:p>
    <w:p w:rsidR="00FB0917" w:rsidRDefault="00FB0917" w:rsidP="00FB0917">
      <w:pPr>
        <w:rPr>
          <w:rStyle w:val="Strong"/>
          <w:b w:val="0"/>
          <w:lang w:val="en-US"/>
        </w:rPr>
      </w:pPr>
      <w:r>
        <w:rPr>
          <w:rStyle w:val="Strong"/>
          <w:b w:val="0"/>
          <w:lang w:val="en-US"/>
        </w:rPr>
        <w:t xml:space="preserve">The daily probabilities of departing </w:t>
      </w:r>
      <w:r w:rsidR="002A1E72">
        <w:rPr>
          <w:rStyle w:val="Strong"/>
          <w:b w:val="0"/>
          <w:lang w:val="en-US"/>
        </w:rPr>
        <w:t>(</w:t>
      </w:r>
      <w:r>
        <w:rPr>
          <w:rStyle w:val="Strong"/>
          <w:b w:val="0"/>
          <w:lang w:val="en-US"/>
        </w:rPr>
        <w:t>given those indiv</w:t>
      </w:r>
      <w:r w:rsidR="002A1E72">
        <w:rPr>
          <w:rStyle w:val="Strong"/>
          <w:b w:val="0"/>
          <w:lang w:val="en-US"/>
        </w:rPr>
        <w:t>iduals have not departed yet</w:t>
      </w:r>
      <w:proofErr w:type="gramStart"/>
      <w:r w:rsidR="002A1E72">
        <w:rPr>
          <w:rStyle w:val="Strong"/>
          <w:b w:val="0"/>
          <w:lang w:val="en-US"/>
        </w:rPr>
        <w:t>)</w:t>
      </w:r>
      <w:r w:rsidR="002A1E72">
        <w:rPr>
          <w:rStyle w:val="Strong"/>
          <w:rFonts w:eastAsiaTheme="minorEastAsia"/>
          <w:b w:val="0"/>
          <w:bCs w:val="0"/>
          <w:lang w:val="en-US"/>
        </w:rPr>
        <w:t>(</w:t>
      </w:r>
      <w:proofErr w:type="gramEnd"/>
      <m:oMath>
        <m:sSub>
          <m:sSubPr>
            <m:ctrlPr>
              <w:rPr>
                <w:rStyle w:val="Strong"/>
                <w:rFonts w:ascii="Cambria Math" w:hAnsi="Cambria Math"/>
                <w:b w:val="0"/>
                <w:bCs w:val="0"/>
                <w:i/>
                <w:lang w:val="en-US"/>
              </w:rPr>
            </m:ctrlPr>
          </m:sSubPr>
          <m:e>
            <m:r>
              <w:rPr>
                <w:rStyle w:val="Strong"/>
                <w:rFonts w:ascii="Cambria Math" w:hAnsi="Cambria Math"/>
                <w:lang w:val="en-US"/>
              </w:rPr>
              <m:t>p</m:t>
            </m:r>
          </m:e>
          <m:sub>
            <m:r>
              <w:rPr>
                <w:rStyle w:val="Strong"/>
                <w:rFonts w:ascii="Cambria Math" w:hAnsi="Cambria Math"/>
                <w:lang w:val="en-US"/>
              </w:rPr>
              <m:t>i,y</m:t>
            </m:r>
          </m:sub>
        </m:sSub>
      </m:oMath>
      <w:r w:rsidR="002A1E72">
        <w:rPr>
          <w:rStyle w:val="Strong"/>
          <w:rFonts w:eastAsiaTheme="minorEastAsia"/>
          <w:b w:val="0"/>
          <w:bCs w:val="0"/>
          <w:lang w:val="en-US"/>
        </w:rPr>
        <w:t>)</w:t>
      </w:r>
      <w:r>
        <w:rPr>
          <w:rStyle w:val="Strong"/>
          <w:b w:val="0"/>
          <w:lang w:val="en-US"/>
        </w:rPr>
        <w:t xml:space="preserve"> can be transformed into proportions of the total </w:t>
      </w:r>
      <w:proofErr w:type="spellStart"/>
      <w:r>
        <w:rPr>
          <w:rStyle w:val="Strong"/>
          <w:b w:val="0"/>
          <w:lang w:val="en-US"/>
        </w:rPr>
        <w:t>smolt</w:t>
      </w:r>
      <w:proofErr w:type="spellEnd"/>
      <w:r>
        <w:rPr>
          <w:rStyle w:val="Strong"/>
          <w:b w:val="0"/>
          <w:lang w:val="en-US"/>
        </w:rPr>
        <w:t xml:space="preserve"> run</w:t>
      </w:r>
      <w:r w:rsidR="002A1E72">
        <w:rPr>
          <w:rStyle w:val="Strong"/>
          <w:b w:val="0"/>
          <w:lang w:val="en-US"/>
        </w:rPr>
        <w:t xml:space="preserve"> that depart</w:t>
      </w:r>
      <w:r>
        <w:rPr>
          <w:rStyle w:val="Strong"/>
          <w:b w:val="0"/>
          <w:lang w:val="en-US"/>
        </w:rPr>
        <w:t xml:space="preserve"> each day </w:t>
      </w:r>
      <w:r w:rsidR="002A1E72">
        <w:rPr>
          <w:rStyle w:val="Strong"/>
          <w:rFonts w:eastAsiaTheme="minorEastAsia"/>
          <w:b w:val="0"/>
          <w:bCs w:val="0"/>
          <w:lang w:val="en-US"/>
        </w:rPr>
        <w:t>(</w:t>
      </w:r>
      <m:oMath>
        <m:sSub>
          <m:sSubPr>
            <m:ctrlPr>
              <w:rPr>
                <w:rStyle w:val="Strong"/>
                <w:rFonts w:ascii="Cambria Math" w:hAnsi="Cambria Math"/>
                <w:b w:val="0"/>
                <w:bCs w:val="0"/>
                <w:i/>
                <w:lang w:val="en-US"/>
              </w:rPr>
            </m:ctrlPr>
          </m:sSubPr>
          <m:e>
            <m:r>
              <w:rPr>
                <w:rStyle w:val="Strong"/>
                <w:rFonts w:ascii="Cambria Math" w:hAnsi="Cambria Math"/>
                <w:lang w:val="en-US"/>
              </w:rPr>
              <m:t>P</m:t>
            </m:r>
          </m:e>
          <m:sub>
            <m:r>
              <w:rPr>
                <w:rStyle w:val="Strong"/>
                <w:rFonts w:ascii="Cambria Math" w:hAnsi="Cambria Math"/>
                <w:lang w:val="en-US"/>
              </w:rPr>
              <m:t>i,y</m:t>
            </m:r>
          </m:sub>
        </m:sSub>
      </m:oMath>
      <w:r w:rsidR="002A1E72">
        <w:rPr>
          <w:rStyle w:val="Strong"/>
          <w:rFonts w:eastAsiaTheme="minorEastAsia"/>
          <w:b w:val="0"/>
          <w:bCs w:val="0"/>
          <w:lang w:val="en-US"/>
        </w:rPr>
        <w:t>)</w:t>
      </w:r>
      <w:r w:rsidR="00792F88">
        <w:rPr>
          <w:rStyle w:val="Strong"/>
          <w:b w:val="0"/>
          <w:lang w:val="en-US"/>
        </w:rPr>
        <w:t xml:space="preserve"> as</w:t>
      </w:r>
    </w:p>
    <w:p w:rsidR="00FB0917" w:rsidRPr="00792F88" w:rsidRDefault="000B52F2" w:rsidP="00792F88">
      <w:pPr>
        <w:pStyle w:val="ListParagraph"/>
        <w:numPr>
          <w:ilvl w:val="0"/>
          <w:numId w:val="5"/>
        </w:numPr>
        <w:rPr>
          <w:rStyle w:val="Strong"/>
          <w:rFonts w:asciiTheme="minorHAnsi" w:hAnsiTheme="minorHAnsi" w:cstheme="minorBidi"/>
          <w:b w:val="0"/>
          <w:bCs w:val="0"/>
          <w:lang w:val="en-US"/>
        </w:rPr>
      </w:pPr>
      <m:oMath>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1,y</m:t>
            </m:r>
          </m:sub>
        </m:sSub>
        <m:r>
          <w:rPr>
            <w:rStyle w:val="Strong"/>
            <w:rFonts w:ascii="Cambria Math" w:hAnsi="Cambria Math" w:cstheme="minorBidi"/>
            <w:sz w:val="22"/>
            <w:szCs w:val="22"/>
            <w:lang w:val="en-US" w:eastAsia="en-US"/>
          </w:rPr>
          <m:t>=</m:t>
        </m:r>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1,y</m:t>
            </m:r>
          </m:sub>
        </m:sSub>
      </m:oMath>
    </w:p>
    <w:p w:rsidR="00FB0917" w:rsidRPr="00792F88" w:rsidRDefault="000B52F2" w:rsidP="00792F88">
      <w:pPr>
        <w:pStyle w:val="ListParagraph"/>
        <w:numPr>
          <w:ilvl w:val="0"/>
          <w:numId w:val="5"/>
        </w:numPr>
        <w:rPr>
          <w:rStyle w:val="Strong"/>
          <w:rFonts w:asciiTheme="minorHAnsi" w:hAnsiTheme="minorHAnsi" w:cstheme="minorBidi"/>
          <w:b w:val="0"/>
          <w:bCs w:val="0"/>
          <w:lang w:val="en-US"/>
        </w:rPr>
      </w:pPr>
      <m:oMath>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i,y</m:t>
            </m:r>
          </m:sub>
        </m:sSub>
        <m:r>
          <w:rPr>
            <w:rStyle w:val="Strong"/>
            <w:rFonts w:ascii="Cambria Math" w:hAnsi="Cambria Math" w:cstheme="minorBidi"/>
            <w:sz w:val="22"/>
            <w:szCs w:val="22"/>
            <w:lang w:val="en-US" w:eastAsia="en-US"/>
          </w:rPr>
          <m:t>=(1-</m:t>
        </m:r>
        <m:nary>
          <m:naryPr>
            <m:chr m:val="∑"/>
            <m:limLoc m:val="subSup"/>
            <m:ctrlPr>
              <w:rPr>
                <w:rStyle w:val="Strong"/>
                <w:rFonts w:ascii="Cambria Math" w:eastAsiaTheme="minorHAnsi" w:hAnsi="Cambria Math" w:cstheme="minorBidi"/>
                <w:b w:val="0"/>
                <w:bCs w:val="0"/>
                <w:i/>
                <w:sz w:val="22"/>
                <w:szCs w:val="22"/>
                <w:lang w:val="en-US" w:eastAsia="en-US"/>
              </w:rPr>
            </m:ctrlPr>
          </m:naryPr>
          <m:sub>
            <m:r>
              <w:rPr>
                <w:rStyle w:val="Strong"/>
                <w:rFonts w:ascii="Cambria Math" w:eastAsiaTheme="minorHAnsi" w:hAnsi="Cambria Math" w:cstheme="minorBidi"/>
                <w:sz w:val="22"/>
                <w:szCs w:val="22"/>
                <w:lang w:val="en-US" w:eastAsia="en-US"/>
              </w:rPr>
              <m:t>i=1</m:t>
            </m:r>
          </m:sub>
          <m:sup>
            <m:r>
              <w:rPr>
                <w:rStyle w:val="Strong"/>
                <w:rFonts w:ascii="Cambria Math" w:eastAsiaTheme="minorHAnsi" w:hAnsi="Cambria Math" w:cstheme="minorBidi"/>
                <w:sz w:val="22"/>
                <w:szCs w:val="22"/>
                <w:lang w:val="en-US" w:eastAsia="en-US"/>
              </w:rPr>
              <m:t>i-1</m:t>
            </m:r>
          </m:sup>
          <m:e>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 xml:space="preserve"> p</m:t>
                </m:r>
              </m:e>
              <m:sub>
                <m:r>
                  <w:rPr>
                    <w:rStyle w:val="Strong"/>
                    <w:rFonts w:ascii="Cambria Math" w:hAnsi="Cambria Math"/>
                    <w:lang w:val="en-US"/>
                  </w:rPr>
                  <m:t>i,y</m:t>
                </m:r>
              </m:sub>
            </m:sSub>
            <m:r>
              <w:rPr>
                <w:rStyle w:val="Strong"/>
                <w:rFonts w:ascii="Cambria Math" w:eastAsiaTheme="minorHAnsi" w:hAnsi="Cambria Math" w:cstheme="minorBidi"/>
                <w:sz w:val="22"/>
                <w:szCs w:val="22"/>
                <w:lang w:val="en-US" w:eastAsia="en-US"/>
              </w:rPr>
              <m:t>)</m:t>
            </m:r>
          </m:e>
        </m:nary>
        <m:r>
          <w:rPr>
            <w:rStyle w:val="Strong"/>
            <w:rFonts w:ascii="Cambria Math" w:eastAsiaTheme="minorHAnsi" w:hAnsi="Cambria Math" w:cstheme="minorBidi"/>
            <w:sz w:val="22"/>
            <w:szCs w:val="22"/>
            <w:lang w:val="en-US" w:eastAsia="en-US"/>
          </w:rPr>
          <m:t xml:space="preserve"> </m:t>
        </m:r>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i,y</m:t>
            </m:r>
          </m:sub>
        </m:sSub>
      </m:oMath>
    </w:p>
    <w:p w:rsidR="00792F88" w:rsidRPr="00EE35E1" w:rsidRDefault="000B52F2" w:rsidP="00792F88">
      <w:pPr>
        <w:pStyle w:val="ListParagraph"/>
        <w:numPr>
          <w:ilvl w:val="0"/>
          <w:numId w:val="5"/>
        </w:numPr>
        <w:rPr>
          <w:rStyle w:val="Strong"/>
          <w:rFonts w:asciiTheme="minorHAnsi" w:hAnsiTheme="minorHAnsi" w:cstheme="minorBidi"/>
          <w:b w:val="0"/>
          <w:bCs w:val="0"/>
          <w:lang w:val="en-US"/>
        </w:rPr>
      </w:pPr>
      <m:oMath>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61,y</m:t>
            </m:r>
          </m:sub>
        </m:sSub>
        <m:r>
          <w:rPr>
            <w:rStyle w:val="Strong"/>
            <w:rFonts w:ascii="Cambria Math" w:hAnsi="Cambria Math" w:cstheme="minorBidi"/>
            <w:sz w:val="22"/>
            <w:szCs w:val="22"/>
            <w:lang w:val="en-US" w:eastAsia="en-US"/>
          </w:rPr>
          <m:t>=1-</m:t>
        </m:r>
        <m:nary>
          <m:naryPr>
            <m:chr m:val="∑"/>
            <m:limLoc m:val="subSup"/>
            <m:ctrlPr>
              <w:rPr>
                <w:rStyle w:val="Strong"/>
                <w:rFonts w:ascii="Cambria Math" w:eastAsiaTheme="minorHAnsi" w:hAnsi="Cambria Math" w:cstheme="minorBidi"/>
                <w:b w:val="0"/>
                <w:bCs w:val="0"/>
                <w:i/>
                <w:sz w:val="22"/>
                <w:szCs w:val="22"/>
                <w:lang w:val="en-US" w:eastAsia="en-US"/>
              </w:rPr>
            </m:ctrlPr>
          </m:naryPr>
          <m:sub>
            <m:r>
              <w:rPr>
                <w:rStyle w:val="Strong"/>
                <w:rFonts w:ascii="Cambria Math" w:eastAsiaTheme="minorHAnsi" w:hAnsi="Cambria Math" w:cstheme="minorBidi"/>
                <w:sz w:val="22"/>
                <w:szCs w:val="22"/>
                <w:lang w:val="en-US" w:eastAsia="en-US"/>
              </w:rPr>
              <m:t>i=1</m:t>
            </m:r>
          </m:sub>
          <m:sup>
            <m:r>
              <w:rPr>
                <w:rStyle w:val="Strong"/>
                <w:rFonts w:ascii="Cambria Math" w:eastAsiaTheme="minorHAnsi" w:hAnsi="Cambria Math" w:cstheme="minorBidi"/>
                <w:sz w:val="22"/>
                <w:szCs w:val="22"/>
                <w:lang w:val="en-US" w:eastAsia="en-US"/>
              </w:rPr>
              <m:t>60</m:t>
            </m:r>
          </m:sup>
          <m:e>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 xml:space="preserve"> p</m:t>
                </m:r>
              </m:e>
              <m:sub>
                <m:r>
                  <w:rPr>
                    <w:rStyle w:val="Strong"/>
                    <w:rFonts w:ascii="Cambria Math" w:hAnsi="Cambria Math"/>
                    <w:lang w:val="en-US"/>
                  </w:rPr>
                  <m:t>i,y</m:t>
                </m:r>
              </m:sub>
            </m:sSub>
          </m:e>
        </m:nary>
      </m:oMath>
      <w:r w:rsidR="00792F88">
        <w:rPr>
          <w:rStyle w:val="Strong"/>
          <w:rFonts w:asciiTheme="minorHAnsi" w:hAnsiTheme="minorHAnsi" w:cstheme="minorBidi"/>
          <w:b w:val="0"/>
          <w:bCs w:val="0"/>
          <w:sz w:val="22"/>
          <w:szCs w:val="22"/>
          <w:lang w:val="en-US" w:eastAsia="en-US"/>
        </w:rPr>
        <w:t>.</w:t>
      </w:r>
    </w:p>
    <w:p w:rsidR="00EE35E1" w:rsidRPr="00792F88" w:rsidRDefault="00EE35E1" w:rsidP="00EE35E1">
      <w:pPr>
        <w:pStyle w:val="ListParagraph"/>
        <w:rPr>
          <w:rStyle w:val="Strong"/>
          <w:rFonts w:asciiTheme="minorHAnsi" w:hAnsiTheme="minorHAnsi" w:cstheme="minorBidi"/>
          <w:b w:val="0"/>
          <w:bCs w:val="0"/>
          <w:lang w:val="en-US"/>
        </w:rPr>
      </w:pPr>
    </w:p>
    <w:p w:rsidR="00FB0917" w:rsidRDefault="00FB0917" w:rsidP="00FB0917">
      <w:pPr>
        <w:pStyle w:val="Subtitle"/>
        <w:rPr>
          <w:rStyle w:val="SubtleEmphasis"/>
          <w:lang w:val="en-US"/>
        </w:rPr>
      </w:pPr>
      <w:r>
        <w:rPr>
          <w:rStyle w:val="SubtleEmphasis"/>
          <w:lang w:val="en-US"/>
        </w:rPr>
        <w:t>Process of travelling</w:t>
      </w:r>
    </w:p>
    <w:p w:rsidR="001374DF" w:rsidRDefault="001374DF" w:rsidP="002B7CAD">
      <w:pPr>
        <w:rPr>
          <w:rFonts w:eastAsiaTheme="minorEastAsia"/>
          <w:lang w:val="en-US"/>
        </w:rPr>
      </w:pPr>
      <w:r>
        <w:rPr>
          <w:lang w:val="en-US"/>
        </w:rPr>
        <w:t xml:space="preserve">According to </w:t>
      </w:r>
      <w:r w:rsidR="000F2536">
        <w:rPr>
          <w:lang w:val="en-US"/>
        </w:rPr>
        <w:t xml:space="preserve">the </w:t>
      </w:r>
      <w:r>
        <w:rPr>
          <w:lang w:val="en-US"/>
        </w:rPr>
        <w:t>expert view, it s</w:t>
      </w:r>
      <w:r w:rsidR="006D1730">
        <w:rPr>
          <w:lang w:val="en-US"/>
        </w:rPr>
        <w:t>houldn’t take more than 14 days</w:t>
      </w:r>
      <w:r>
        <w:rPr>
          <w:lang w:val="en-US"/>
        </w:rPr>
        <w:t xml:space="preserve"> for </w:t>
      </w:r>
      <w:proofErr w:type="spellStart"/>
      <w:r w:rsidR="006D1730">
        <w:rPr>
          <w:lang w:val="en-US"/>
        </w:rPr>
        <w:t>smolts</w:t>
      </w:r>
      <w:proofErr w:type="spellEnd"/>
      <w:r>
        <w:rPr>
          <w:lang w:val="en-US"/>
        </w:rPr>
        <w:t xml:space="preserve"> to </w:t>
      </w:r>
      <w:r w:rsidR="00EE35E1">
        <w:rPr>
          <w:lang w:val="en-US"/>
        </w:rPr>
        <w:t>arrive at</w:t>
      </w:r>
      <w:r>
        <w:rPr>
          <w:lang w:val="en-US"/>
        </w:rPr>
        <w:t xml:space="preserve"> the video site</w:t>
      </w:r>
      <w:r w:rsidR="00792F88">
        <w:rPr>
          <w:lang w:val="en-US"/>
        </w:rPr>
        <w:t xml:space="preserve"> after</w:t>
      </w:r>
      <w:r w:rsidR="00AA05EE">
        <w:rPr>
          <w:lang w:val="en-US"/>
        </w:rPr>
        <w:t xml:space="preserve"> departing</w:t>
      </w:r>
      <w:r w:rsidR="006D1730">
        <w:rPr>
          <w:lang w:val="en-US"/>
        </w:rPr>
        <w:t>.</w:t>
      </w:r>
      <w:r>
        <w:rPr>
          <w:lang w:val="en-US"/>
        </w:rPr>
        <w:t xml:space="preserve"> Thus, we assume that the </w:t>
      </w:r>
      <w:proofErr w:type="spellStart"/>
      <w:r>
        <w:rPr>
          <w:lang w:val="en-US"/>
        </w:rPr>
        <w:t>smolts</w:t>
      </w:r>
      <w:proofErr w:type="spellEnd"/>
      <w:r>
        <w:rPr>
          <w:lang w:val="en-US"/>
        </w:rPr>
        <w:t xml:space="preserve"> that depart on day </w:t>
      </w:r>
      <m:oMath>
        <m:r>
          <w:rPr>
            <w:rFonts w:ascii="Cambria Math" w:hAnsi="Cambria Math"/>
            <w:lang w:val="en-US"/>
          </w:rPr>
          <m:t>i</m:t>
        </m:r>
      </m:oMath>
      <w:r>
        <w:rPr>
          <w:rFonts w:eastAsiaTheme="minorEastAsia"/>
          <w:lang w:val="en-US"/>
        </w:rPr>
        <w:t xml:space="preserve"> pass the video site </w:t>
      </w:r>
      <w:r w:rsidR="00AA05EE">
        <w:rPr>
          <w:rFonts w:eastAsiaTheme="minorEastAsia"/>
          <w:lang w:val="en-US"/>
        </w:rPr>
        <w:t>in one o</w:t>
      </w:r>
      <w:r w:rsidR="00EE35E1">
        <w:rPr>
          <w:rFonts w:eastAsiaTheme="minorEastAsia"/>
          <w:lang w:val="en-US"/>
        </w:rPr>
        <w:t>f</w:t>
      </w:r>
      <w:r w:rsidR="00AA05EE">
        <w:rPr>
          <w:rFonts w:eastAsiaTheme="minorEastAsia"/>
          <w:lang w:val="en-US"/>
        </w:rPr>
        <w:t xml:space="preserve"> the </w:t>
      </w:r>
      <w:r>
        <w:rPr>
          <w:rFonts w:eastAsiaTheme="minorEastAsia"/>
          <w:lang w:val="en-US"/>
        </w:rPr>
        <w:t>next 14 days according to cumulative distribution function of lognormal distribution</w:t>
      </w:r>
      <w:r w:rsidR="00AA05EE">
        <w:rPr>
          <w:rFonts w:eastAsiaTheme="minorEastAsia"/>
          <w:lang w:val="en-US"/>
        </w:rPr>
        <w:t>:</w:t>
      </w:r>
      <w:r>
        <w:rPr>
          <w:rFonts w:eastAsiaTheme="minorEastAsia"/>
          <w:lang w:val="en-US"/>
        </w:rPr>
        <w:t xml:space="preserve"> </w:t>
      </w:r>
    </w:p>
    <w:p w:rsidR="001374DF" w:rsidRDefault="000B52F2" w:rsidP="001374DF">
      <w:pPr>
        <w:pStyle w:val="ListParagraph"/>
        <w:numPr>
          <w:ilvl w:val="0"/>
          <w:numId w:val="5"/>
        </w:numPr>
        <w:rPr>
          <w:lang w:val="en-US"/>
        </w:rPr>
      </w:pP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=ϕ</m:t>
        </m:r>
        <m:d>
          <m:dPr>
            <m:ctrlPr>
              <w:rPr>
                <w:rFonts w:ascii="Cambria Math" w:hAnsi="Cambria Math"/>
                <w:i/>
                <w:lang w:val="en-US"/>
              </w:rPr>
            </m:ctrlPr>
          </m:dPr>
          <m:e>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j-i+0.5-</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i,y</m:t>
                            </m:r>
                          </m:sub>
                        </m:sSub>
                      </m:e>
                    </m:d>
                  </m:e>
                </m:func>
              </m:num>
              <m:den>
                <m:r>
                  <w:rPr>
                    <w:rFonts w:ascii="Cambria Math" w:hAnsi="Cambria Math"/>
                    <w:lang w:val="en-US"/>
                  </w:rPr>
                  <m:t>S</m:t>
                </m:r>
              </m:den>
            </m:f>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I</m:t>
            </m:r>
          </m:e>
          <m:sub>
            <m:r>
              <w:rPr>
                <w:rFonts w:ascii="Cambria Math" w:hAnsi="Cambria Math"/>
                <w:lang w:val="en-US"/>
              </w:rPr>
              <m:t>i,j</m:t>
            </m:r>
          </m:sub>
        </m:sSub>
        <m:r>
          <w:rPr>
            <w:rFonts w:ascii="Cambria Math" w:hAnsi="Cambria Math"/>
            <w:lang w:val="en-US"/>
          </w:rPr>
          <m:t>ϕ</m:t>
        </m:r>
        <m:d>
          <m:dPr>
            <m:ctrlPr>
              <w:rPr>
                <w:rFonts w:ascii="Cambria Math" w:hAnsi="Cambria Math"/>
                <w:i/>
                <w:lang w:val="en-US"/>
              </w:rPr>
            </m:ctrlPr>
          </m:dPr>
          <m:e>
            <m:f>
              <m:fPr>
                <m:ctrlPr>
                  <w:rPr>
                    <w:rFonts w:ascii="Cambria Math" w:hAnsi="Cambria Math"/>
                    <w:i/>
                    <w:lang w:val="en-US"/>
                  </w:rPr>
                </m:ctrlPr>
              </m:fPr>
              <m:num>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j-i+0.5-</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i,y</m:t>
                            </m:r>
                          </m:sub>
                        </m:sSub>
                      </m:e>
                    </m:d>
                  </m:e>
                </m:func>
              </m:num>
              <m:den>
                <m:r>
                  <w:rPr>
                    <w:rFonts w:ascii="Cambria Math" w:hAnsi="Cambria Math"/>
                    <w:lang w:val="en-US"/>
                  </w:rPr>
                  <m:t>S</m:t>
                </m:r>
              </m:den>
            </m:f>
          </m:e>
        </m:d>
      </m:oMath>
      <w:r w:rsidR="006D1730">
        <w:rPr>
          <w:lang w:val="en-US"/>
        </w:rPr>
        <w:t>.</w:t>
      </w:r>
    </w:p>
    <w:p w:rsidR="000F2536" w:rsidRDefault="000F2536" w:rsidP="000F2536">
      <w:pPr>
        <w:rPr>
          <w:lang w:val="en-US"/>
        </w:rPr>
      </w:pPr>
    </w:p>
    <w:p w:rsidR="000F2536" w:rsidRDefault="000F2536" w:rsidP="000F2536">
      <w:pPr>
        <w:rPr>
          <w:rFonts w:eastAsiaTheme="minorEastAsia"/>
          <w:lang w:val="en-US" w:eastAsia="fi-FI"/>
        </w:rPr>
      </w:pPr>
      <w:r>
        <w:rPr>
          <w:lang w:val="en-US"/>
        </w:rPr>
        <w:t>Here</w:t>
      </w:r>
      <w:r w:rsidRPr="00534B17">
        <w:rPr>
          <w:lang w:val="en-US"/>
        </w:rPr>
        <w:t xml:space="preserve">  </w:t>
      </w:r>
      <m:oMath>
        <m:r>
          <w:rPr>
            <w:rFonts w:ascii="Cambria Math" w:hAnsi="Cambria Math"/>
            <w:lang w:val="en-US"/>
          </w:rPr>
          <m:t xml:space="preserve">ϕ </m:t>
        </m:r>
      </m:oMath>
      <w:r w:rsidRPr="00534B17">
        <w:rPr>
          <w:rFonts w:eastAsiaTheme="minorEastAsia"/>
          <w:lang w:val="en-US"/>
        </w:rPr>
        <w:t xml:space="preserve"> is the cumulative density function of the standard normal distribution, </w:t>
      </w:r>
      <m:oMath>
        <m:sSub>
          <m:sSubPr>
            <m:ctrlPr>
              <w:rPr>
                <w:rFonts w:ascii="Cambria Math" w:eastAsiaTheme="minorEastAsia" w:hAnsi="Cambria Math" w:cs="Times New Roman"/>
                <w:i/>
                <w:lang w:val="en-US" w:eastAsia="fi-FI"/>
              </w:rPr>
            </m:ctrlPr>
          </m:sSubPr>
          <m:e>
            <m:r>
              <w:rPr>
                <w:rFonts w:ascii="Cambria Math" w:hAnsi="Cambria Math"/>
                <w:lang w:val="en-US"/>
              </w:rPr>
              <m:t>M</m:t>
            </m:r>
          </m:e>
          <m:sub>
            <m:r>
              <w:rPr>
                <w:rFonts w:ascii="Cambria Math" w:hAnsi="Cambria Math"/>
                <w:lang w:val="en-US"/>
              </w:rPr>
              <m:t>i,y</m:t>
            </m:r>
          </m:sub>
        </m:sSub>
      </m:oMath>
      <w:r w:rsidRPr="00534B17">
        <w:rPr>
          <w:rFonts w:eastAsiaTheme="minorEastAsia"/>
          <w:lang w:val="en-US" w:eastAsia="fi-FI"/>
        </w:rPr>
        <w:t xml:space="preserve"> is the mean of</w:t>
      </w:r>
      <w:r>
        <w:rPr>
          <w:rFonts w:eastAsiaTheme="minorEastAsia"/>
          <w:lang w:val="en-US" w:eastAsia="fi-FI"/>
        </w:rPr>
        <w:t xml:space="preserve"> </w:t>
      </w:r>
      <w:proofErr w:type="gramStart"/>
      <w:r>
        <w:rPr>
          <w:rFonts w:eastAsiaTheme="minorEastAsia"/>
          <w:lang w:val="en-US" w:eastAsia="fi-FI"/>
        </w:rPr>
        <w:t>log(</w:t>
      </w:r>
      <w:proofErr w:type="gramEnd"/>
      <w:r>
        <w:rPr>
          <w:rFonts w:eastAsiaTheme="minorEastAsia"/>
          <w:lang w:val="en-US" w:eastAsia="fi-FI"/>
        </w:rPr>
        <w:t xml:space="preserve">travel time) to video site of </w:t>
      </w:r>
      <w:proofErr w:type="spellStart"/>
      <w:r>
        <w:rPr>
          <w:rFonts w:eastAsiaTheme="minorEastAsia"/>
          <w:lang w:val="en-US" w:eastAsia="fi-FI"/>
        </w:rPr>
        <w:t>smolts</w:t>
      </w:r>
      <w:proofErr w:type="spellEnd"/>
      <w:r>
        <w:rPr>
          <w:rFonts w:eastAsiaTheme="minorEastAsia"/>
          <w:lang w:val="en-US" w:eastAsia="fi-FI"/>
        </w:rPr>
        <w:t xml:space="preserve"> that depart on day </w:t>
      </w:r>
      <m:oMath>
        <m:r>
          <w:rPr>
            <w:rFonts w:ascii="Cambria Math" w:eastAsiaTheme="minorEastAsia" w:hAnsi="Cambria Math"/>
            <w:lang w:val="en-US" w:eastAsia="fi-FI"/>
          </w:rPr>
          <m:t>i</m:t>
        </m:r>
      </m:oMath>
      <w:r>
        <w:rPr>
          <w:rFonts w:eastAsiaTheme="minorEastAsia"/>
          <w:lang w:val="en-US" w:eastAsia="fi-FI"/>
        </w:rPr>
        <w:t xml:space="preserve"> , and </w:t>
      </w:r>
      <m:oMath>
        <m:r>
          <w:rPr>
            <w:rFonts w:ascii="Cambria Math" w:eastAsiaTheme="minorEastAsia" w:hAnsi="Cambria Math"/>
            <w:lang w:val="en-US" w:eastAsia="fi-FI"/>
          </w:rPr>
          <m:t>S</m:t>
        </m:r>
      </m:oMath>
      <w:r>
        <w:rPr>
          <w:rFonts w:eastAsiaTheme="minorEastAsia"/>
          <w:lang w:val="en-US" w:eastAsia="fi-FI"/>
        </w:rPr>
        <w:t xml:space="preserve"> </w:t>
      </w:r>
      <w:r w:rsidRPr="00534B17">
        <w:rPr>
          <w:rFonts w:eastAsiaTheme="minorEastAsia"/>
          <w:lang w:val="en-US" w:eastAsia="fi-FI"/>
        </w:rPr>
        <w:t xml:space="preserve"> </w:t>
      </w:r>
      <w:r>
        <w:rPr>
          <w:rFonts w:eastAsiaTheme="minorEastAsia"/>
          <w:lang w:val="en-US" w:eastAsia="fi-FI"/>
        </w:rPr>
        <w:t xml:space="preserve">is the standard deviation of log(travel time) (Schwarz &amp; </w:t>
      </w:r>
      <w:proofErr w:type="spellStart"/>
      <w:r>
        <w:rPr>
          <w:rFonts w:eastAsiaTheme="minorEastAsia"/>
          <w:lang w:val="en-US" w:eastAsia="fi-FI"/>
        </w:rPr>
        <w:t>Dempson</w:t>
      </w:r>
      <w:proofErr w:type="spellEnd"/>
      <w:r>
        <w:rPr>
          <w:rFonts w:eastAsiaTheme="minorEastAsia"/>
          <w:lang w:val="en-US" w:eastAsia="fi-FI"/>
        </w:rPr>
        <w:t xml:space="preserve"> 1994</w:t>
      </w:r>
      <w:r w:rsidR="002B0799">
        <w:rPr>
          <w:rFonts w:eastAsiaTheme="minorEastAsia"/>
          <w:lang w:val="en-US" w:eastAsia="fi-FI"/>
        </w:rPr>
        <w:t>, Mäntyniemi &amp; Romakkaniemi 2002</w:t>
      </w:r>
      <w:r>
        <w:rPr>
          <w:rFonts w:eastAsiaTheme="minorEastAsia"/>
          <w:lang w:val="en-US" w:eastAsia="fi-FI"/>
        </w:rPr>
        <w:t xml:space="preserve">). </w:t>
      </w:r>
      <w:r w:rsidR="006F3A2D">
        <w:rPr>
          <w:rFonts w:eastAsiaTheme="minorEastAsia"/>
          <w:lang w:val="en-US" w:eastAsia="fi-FI"/>
        </w:rPr>
        <w:t xml:space="preserve"> Thus,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oMath>
      <w:r w:rsidR="006F3A2D">
        <w:rPr>
          <w:rFonts w:eastAsiaTheme="minorEastAsia"/>
          <w:lang w:val="en-US"/>
        </w:rPr>
        <w:t xml:space="preserve"> is the proportion of smolts that depart on day </w:t>
      </w:r>
      <m:oMath>
        <m:r>
          <w:rPr>
            <w:rFonts w:ascii="Cambria Math" w:eastAsiaTheme="minorEastAsia" w:hAnsi="Cambria Math"/>
            <w:lang w:val="en-US" w:eastAsia="fi-FI"/>
          </w:rPr>
          <m:t>i</m:t>
        </m:r>
      </m:oMath>
      <w:r w:rsidR="006F3A2D">
        <w:rPr>
          <w:rFonts w:eastAsiaTheme="minorEastAsia"/>
          <w:lang w:val="en-US"/>
        </w:rPr>
        <w:t xml:space="preserve"> and arrive on </w:t>
      </w:r>
      <w:proofErr w:type="gramStart"/>
      <w:r w:rsidR="006F3A2D">
        <w:rPr>
          <w:rFonts w:eastAsiaTheme="minorEastAsia"/>
          <w:lang w:val="en-US"/>
        </w:rPr>
        <w:t xml:space="preserve">day </w:t>
      </w:r>
      <w:proofErr w:type="gramEnd"/>
      <m:oMath>
        <m:r>
          <w:rPr>
            <w:rFonts w:ascii="Cambria Math" w:eastAsiaTheme="minorEastAsia" w:hAnsi="Cambria Math"/>
            <w:lang w:val="en-US" w:eastAsia="fi-FI"/>
          </w:rPr>
          <m:t>j</m:t>
        </m:r>
      </m:oMath>
      <w:r w:rsidR="006F3A2D">
        <w:rPr>
          <w:rFonts w:eastAsiaTheme="minorEastAsia"/>
          <w:lang w:val="en-US" w:eastAsia="fi-FI"/>
        </w:rPr>
        <w:t xml:space="preserve">, when </w:t>
      </w:r>
      <m:oMath>
        <m:r>
          <w:rPr>
            <w:rFonts w:ascii="Cambria Math" w:eastAsiaTheme="minorEastAsia" w:hAnsi="Cambria Math"/>
            <w:lang w:val="en-US" w:eastAsia="fi-FI"/>
          </w:rPr>
          <m:t>j</m:t>
        </m:r>
      </m:oMath>
      <w:r w:rsidR="006F3A2D">
        <w:rPr>
          <w:rFonts w:eastAsiaTheme="minorEastAsia"/>
          <w:lang w:val="en-US" w:eastAsia="fi-FI"/>
        </w:rPr>
        <w:t xml:space="preserve"> goes from </w:t>
      </w:r>
      <m:oMath>
        <m:r>
          <w:rPr>
            <w:rFonts w:ascii="Cambria Math" w:eastAsiaTheme="minorEastAsia" w:hAnsi="Cambria Math"/>
            <w:lang w:val="en-US" w:eastAsia="fi-FI"/>
          </w:rPr>
          <m:t>i</m:t>
        </m:r>
      </m:oMath>
      <w:r w:rsidR="006F3A2D">
        <w:rPr>
          <w:rFonts w:eastAsiaTheme="minorEastAsia"/>
          <w:lang w:val="en-US" w:eastAsia="fi-FI"/>
        </w:rPr>
        <w:t xml:space="preserve"> to </w:t>
      </w:r>
      <m:oMath>
        <m:r>
          <w:rPr>
            <w:rFonts w:ascii="Cambria Math" w:eastAsiaTheme="minorEastAsia" w:hAnsi="Cambria Math"/>
            <w:lang w:val="en-US" w:eastAsia="fi-FI"/>
          </w:rPr>
          <m:t>i+13.</m:t>
        </m:r>
      </m:oMath>
    </w:p>
    <w:p w:rsidR="00CF02D4" w:rsidRPr="00CF02D4" w:rsidRDefault="00CF02D4" w:rsidP="00CF02D4">
      <w:pPr>
        <w:rPr>
          <w:lang w:val="en-US"/>
        </w:rPr>
      </w:pPr>
      <w:r>
        <w:rPr>
          <w:lang w:val="en-US"/>
        </w:rPr>
        <w:t xml:space="preserve">To ensure that all </w:t>
      </w:r>
      <w:proofErr w:type="spellStart"/>
      <w:r>
        <w:rPr>
          <w:lang w:val="en-US"/>
        </w:rPr>
        <w:t>smolts</w:t>
      </w:r>
      <w:proofErr w:type="spellEnd"/>
      <w:r>
        <w:rPr>
          <w:lang w:val="en-US"/>
        </w:rPr>
        <w:t xml:space="preserve"> </w:t>
      </w:r>
      <w:r w:rsidR="006F3A2D">
        <w:rPr>
          <w:lang w:val="en-US"/>
        </w:rPr>
        <w:t>arrive within 14 days of departing</w:t>
      </w:r>
      <w:proofErr w:type="gramStart"/>
      <w:r w:rsidR="006F3A2D">
        <w:rPr>
          <w:lang w:val="en-US"/>
        </w:rPr>
        <w:t xml:space="preserve">,  </w:t>
      </w:r>
      <w:proofErr w:type="gramEnd"/>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oMath>
      <w:r w:rsidR="006F3A2D">
        <w:rPr>
          <w:rFonts w:eastAsiaTheme="minorEastAsia"/>
          <w:lang w:val="en-US"/>
        </w:rPr>
        <w:t>’s are</w:t>
      </w:r>
      <w:r w:rsidR="00754C59">
        <w:rPr>
          <w:rFonts w:eastAsiaTheme="minorEastAsia"/>
          <w:lang w:val="en-US" w:eastAsia="fi-FI"/>
        </w:rPr>
        <w:t xml:space="preserve"> standardized:</w:t>
      </w:r>
    </w:p>
    <w:p w:rsidR="00CF02D4" w:rsidRDefault="00CF02D4" w:rsidP="000F2536">
      <w:pPr>
        <w:pStyle w:val="ListParagraph"/>
        <w:rPr>
          <w:lang w:val="en-US"/>
        </w:rPr>
      </w:pPr>
    </w:p>
    <w:p w:rsidR="000F2536" w:rsidRDefault="000B52F2" w:rsidP="001374DF">
      <w:pPr>
        <w:pStyle w:val="ListParagraph"/>
        <w:numPr>
          <w:ilvl w:val="0"/>
          <w:numId w:val="5"/>
        </w:numPr>
        <w:rPr>
          <w:lang w:val="en-US"/>
        </w:rPr>
      </w:pP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j=i</m:t>
            </m:r>
          </m:sub>
          <m:sup>
            <m:r>
              <w:rPr>
                <w:rFonts w:ascii="Cambria Math" w:hAnsi="Cambria Math"/>
                <w:lang w:val="en-US"/>
              </w:rPr>
              <m:t>(i+13)</m:t>
            </m:r>
          </m:sup>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m:t>
            </m:r>
          </m:e>
        </m:nary>
      </m:oMath>
      <w:r w:rsidR="006F3A2D">
        <w:rPr>
          <w:lang w:val="en-US"/>
        </w:rPr>
        <w:t>,</w:t>
      </w:r>
    </w:p>
    <w:p w:rsidR="006F3A2D" w:rsidRDefault="006F3A2D" w:rsidP="006F3A2D">
      <w:pPr>
        <w:rPr>
          <w:lang w:val="en-US"/>
        </w:rPr>
      </w:pPr>
    </w:p>
    <w:p w:rsidR="002B0799" w:rsidRPr="0052083C" w:rsidRDefault="002B0799" w:rsidP="002B7CAD">
      <w:pPr>
        <w:rPr>
          <w:lang w:val="en-US"/>
        </w:rPr>
      </w:pPr>
      <w:proofErr w:type="gramStart"/>
      <w:r>
        <w:rPr>
          <w:lang w:val="en-US"/>
        </w:rPr>
        <w:t>a</w:t>
      </w:r>
      <w:r w:rsidR="006F3A2D">
        <w:rPr>
          <w:lang w:val="en-US"/>
        </w:rPr>
        <w:t>nd</w:t>
      </w:r>
      <w:proofErr w:type="gramEnd"/>
      <w:r w:rsidR="006F3A2D">
        <w:rPr>
          <w:lang w:val="en-US"/>
        </w:rPr>
        <w:t xml:space="preserve"> thus </w:t>
      </w:r>
      <m:oMath>
        <m:nary>
          <m:naryPr>
            <m:chr m:val="∑"/>
            <m:limLoc m:val="undOvr"/>
            <m:ctrlPr>
              <w:rPr>
                <w:rFonts w:ascii="Cambria Math" w:eastAsiaTheme="minorEastAsia" w:hAnsi="Cambria Math" w:cs="Times New Roman"/>
                <w:i/>
                <w:sz w:val="24"/>
                <w:szCs w:val="24"/>
                <w:lang w:val="en-US" w:eastAsia="fi-FI"/>
              </w:rPr>
            </m:ctrlPr>
          </m:naryPr>
          <m:sub>
            <m:r>
              <w:rPr>
                <w:rFonts w:ascii="Cambria Math" w:hAnsi="Cambria Math"/>
                <w:lang w:val="en-US"/>
              </w:rPr>
              <m:t>j=i</m:t>
            </m:r>
          </m:sub>
          <m:sup>
            <m:r>
              <w:rPr>
                <w:rFonts w:ascii="Cambria Math" w:hAnsi="Cambria Math"/>
                <w:lang w:val="en-US"/>
              </w:rPr>
              <m:t>(i+13)</m:t>
            </m:r>
          </m:sup>
          <m:e>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w:rPr>
                <w:rFonts w:ascii="Cambria Math" w:hAnsi="Cambria Math"/>
                <w:lang w:val="en-US"/>
              </w:rPr>
              <m:t>)</m:t>
            </m:r>
          </m:e>
        </m:nary>
        <m:r>
          <w:rPr>
            <w:rFonts w:ascii="Cambria Math" w:eastAsiaTheme="minorEastAsia" w:hAnsi="Cambria Math"/>
            <w:lang w:val="en-US"/>
          </w:rPr>
          <m:t>=1.</m:t>
        </m:r>
      </m:oMath>
    </w:p>
    <w:p w:rsidR="008837A7" w:rsidRDefault="002B0799" w:rsidP="002B7CAD">
      <w:pPr>
        <w:rPr>
          <w:rFonts w:eastAsiaTheme="minorEastAsia"/>
          <w:lang w:val="en-US" w:eastAsia="fi-FI"/>
        </w:rPr>
      </w:pPr>
      <w:r>
        <w:rPr>
          <w:rFonts w:eastAsiaTheme="minorEastAsia"/>
          <w:lang w:val="en-US" w:eastAsia="fi-FI"/>
        </w:rPr>
        <w:lastRenderedPageBreak/>
        <w:t>It is further considered that increasing flow</w:t>
      </w:r>
      <w:r w:rsidR="00754C59">
        <w:rPr>
          <w:rFonts w:eastAsiaTheme="minorEastAsia"/>
          <w:lang w:val="en-US" w:eastAsia="fi-FI"/>
        </w:rPr>
        <w:t xml:space="preserve"> velocity</w:t>
      </w:r>
      <w:r>
        <w:rPr>
          <w:rFonts w:eastAsiaTheme="minorEastAsia"/>
          <w:lang w:val="en-US" w:eastAsia="fi-FI"/>
        </w:rPr>
        <w:t xml:space="preserve"> </w:t>
      </w:r>
      <w:r w:rsidR="00AF155B">
        <w:rPr>
          <w:rFonts w:eastAsiaTheme="minorEastAsia"/>
          <w:lang w:val="en-US" w:eastAsia="fi-FI"/>
        </w:rPr>
        <w:t xml:space="preserve">increases the speed of the </w:t>
      </w:r>
      <w:proofErr w:type="spellStart"/>
      <w:r w:rsidR="00AF155B">
        <w:rPr>
          <w:rFonts w:eastAsiaTheme="minorEastAsia"/>
          <w:lang w:val="en-US" w:eastAsia="fi-FI"/>
        </w:rPr>
        <w:t>smolts</w:t>
      </w:r>
      <w:proofErr w:type="spellEnd"/>
      <w:r w:rsidR="00AF155B">
        <w:rPr>
          <w:rFonts w:eastAsiaTheme="minorEastAsia"/>
          <w:lang w:val="en-US" w:eastAsia="fi-FI"/>
        </w:rPr>
        <w:t xml:space="preserve"> and shortens </w:t>
      </w:r>
      <w:r w:rsidR="0052083C">
        <w:rPr>
          <w:rFonts w:eastAsiaTheme="minorEastAsia"/>
          <w:lang w:val="en-US" w:eastAsia="fi-FI"/>
        </w:rPr>
        <w:t xml:space="preserve">their </w:t>
      </w:r>
      <w:r w:rsidR="00AF155B">
        <w:rPr>
          <w:rFonts w:eastAsiaTheme="minorEastAsia"/>
          <w:lang w:val="en-US" w:eastAsia="fi-FI"/>
        </w:rPr>
        <w:t xml:space="preserve">travel time. </w:t>
      </w:r>
      <w:r w:rsidR="008837A7">
        <w:rPr>
          <w:rFonts w:eastAsiaTheme="minorEastAsia"/>
          <w:lang w:val="en-US" w:eastAsia="fi-FI"/>
        </w:rPr>
        <w:t xml:space="preserve">The expected travelling time </w:t>
      </w:r>
      <w:r w:rsidR="00E57658">
        <w:rPr>
          <w:rFonts w:eastAsiaTheme="minorEastAsia"/>
          <w:lang w:val="en-US" w:eastAsia="fi-FI"/>
        </w:rPr>
        <w:t>on real scale</w:t>
      </w:r>
      <w:r w:rsidR="005C793B">
        <w:rPr>
          <w:rStyle w:val="Strong"/>
          <w:rFonts w:eastAsiaTheme="minorEastAsia"/>
          <w:b w:val="0"/>
          <w:bCs w:val="0"/>
          <w:lang w:val="en-US"/>
        </w:rPr>
        <w:t xml:space="preserve"> </w:t>
      </w:r>
      <m:oMath>
        <m:sSubSup>
          <m:sSubSupPr>
            <m:ctrlPr>
              <w:rPr>
                <w:rFonts w:ascii="Cambria Math" w:eastAsiaTheme="minorEastAsia" w:hAnsi="Cambria Math" w:cs="Times New Roman"/>
                <w:i/>
                <w:sz w:val="24"/>
                <w:szCs w:val="24"/>
                <w:lang w:val="en-US" w:eastAsia="fi-FI"/>
              </w:rPr>
            </m:ctrlPr>
          </m:sSubSupPr>
          <m:e>
            <m:r>
              <w:rPr>
                <w:rFonts w:ascii="Cambria Math" w:hAnsi="Cambria Math"/>
                <w:lang w:val="en-US"/>
              </w:rPr>
              <m:t>μ</m:t>
            </m:r>
          </m:e>
          <m:sub>
            <m:r>
              <w:rPr>
                <w:rFonts w:ascii="Cambria Math" w:hAnsi="Cambria Math"/>
                <w:lang w:val="en-US"/>
              </w:rPr>
              <m:t>i,y</m:t>
            </m:r>
          </m:sub>
          <m:sup>
            <m:r>
              <w:rPr>
                <w:rFonts w:ascii="Cambria Math" w:hAnsi="Cambria Math"/>
                <w:lang w:val="en-US"/>
              </w:rPr>
              <m:t>D</m:t>
            </m:r>
          </m:sup>
        </m:sSubSup>
      </m:oMath>
      <w:r w:rsidR="008837A7">
        <w:rPr>
          <w:rFonts w:eastAsiaTheme="minorEastAsia"/>
          <w:lang w:val="en-US" w:eastAsia="fi-FI"/>
        </w:rPr>
        <w:t xml:space="preserve"> </w:t>
      </w:r>
      <w:r w:rsidR="005C793B">
        <w:rPr>
          <w:rFonts w:eastAsiaTheme="minorEastAsia"/>
          <w:lang w:val="en-US" w:eastAsia="fi-FI"/>
        </w:rPr>
        <w:t xml:space="preserve">is </w:t>
      </w:r>
      <w:r w:rsidR="00ED6D75">
        <w:rPr>
          <w:rFonts w:eastAsiaTheme="minorEastAsia"/>
          <w:lang w:val="en-US" w:eastAsia="fi-FI"/>
        </w:rPr>
        <w:t>assumed</w:t>
      </w:r>
      <w:r w:rsidR="005C793B">
        <w:rPr>
          <w:rFonts w:eastAsiaTheme="minorEastAsia"/>
          <w:lang w:val="en-US" w:eastAsia="fi-FI"/>
        </w:rPr>
        <w:t xml:space="preserve"> to follow a lognormal distribution </w:t>
      </w:r>
      <w:r w:rsidR="00E57658">
        <w:rPr>
          <w:rFonts w:eastAsiaTheme="minorEastAsia"/>
          <w:lang w:val="en-US" w:eastAsia="fi-FI"/>
        </w:rPr>
        <w:t xml:space="preserve">with expected value </w:t>
      </w:r>
      <m:oMath>
        <m:sSub>
          <m:sSubPr>
            <m:ctrlPr>
              <w:rPr>
                <w:rFonts w:ascii="Cambria Math" w:eastAsiaTheme="minorEastAsia" w:hAnsi="Cambria Math"/>
                <w:i/>
                <w:lang w:val="en-US" w:eastAsia="fi-FI"/>
              </w:rPr>
            </m:ctrlPr>
          </m:sSubPr>
          <m:e>
            <m:r>
              <w:rPr>
                <w:rFonts w:ascii="Cambria Math" w:eastAsiaTheme="minorEastAsia" w:hAnsi="Cambria Math"/>
                <w:lang w:val="en-US" w:eastAsia="fi-FI"/>
              </w:rPr>
              <m:t>γ</m:t>
            </m:r>
          </m:e>
          <m:sub>
            <m:r>
              <w:rPr>
                <w:rFonts w:ascii="Cambria Math" w:eastAsiaTheme="minorEastAsia" w:hAnsi="Cambria Math"/>
                <w:lang w:val="en-US" w:eastAsia="fi-FI"/>
              </w:rPr>
              <m:t>i,y</m:t>
            </m:r>
          </m:sub>
        </m:sSub>
      </m:oMath>
      <w:r w:rsidR="00E57658">
        <w:rPr>
          <w:rFonts w:eastAsiaTheme="minorEastAsia"/>
          <w:lang w:val="en-US" w:eastAsia="fi-FI"/>
        </w:rPr>
        <w:t xml:space="preserve"> </w:t>
      </w:r>
      <w:r w:rsidR="005C793B">
        <w:rPr>
          <w:rFonts w:eastAsiaTheme="minorEastAsia"/>
          <w:lang w:val="en-US" w:eastAsia="fi-FI"/>
        </w:rPr>
        <w:t>and</w:t>
      </w:r>
      <w:r w:rsidR="00E57658">
        <w:rPr>
          <w:rFonts w:eastAsiaTheme="minorEastAsia"/>
          <w:lang w:val="en-US" w:eastAsia="fi-FI"/>
        </w:rPr>
        <w:t xml:space="preserve"> </w:t>
      </w:r>
      <w:r w:rsidR="00ED6D75">
        <w:rPr>
          <w:rFonts w:eastAsiaTheme="minorEastAsia"/>
          <w:lang w:val="en-US" w:eastAsia="fi-FI"/>
        </w:rPr>
        <w:t xml:space="preserve">coefficient of variation </w:t>
      </w:r>
      <m:oMath>
        <m:sSup>
          <m:sSupPr>
            <m:ctrlPr>
              <w:rPr>
                <w:rFonts w:ascii="Cambria Math" w:eastAsiaTheme="minorEastAsia" w:hAnsi="Cambria Math"/>
                <w:i/>
                <w:lang w:val="en-US" w:eastAsia="fi-FI"/>
              </w:rPr>
            </m:ctrlPr>
          </m:sSupPr>
          <m:e>
            <m:r>
              <w:rPr>
                <w:rFonts w:ascii="Cambria Math" w:eastAsiaTheme="minorEastAsia" w:hAnsi="Cambria Math"/>
                <w:lang w:val="en-US" w:eastAsia="fi-FI"/>
              </w:rPr>
              <m:t>cv</m:t>
            </m:r>
          </m:e>
          <m:sup>
            <m:r>
              <w:rPr>
                <w:rFonts w:ascii="Cambria Math" w:eastAsiaTheme="minorEastAsia" w:hAnsi="Cambria Math"/>
                <w:lang w:val="en-US" w:eastAsia="fi-FI"/>
              </w:rPr>
              <m:t>D</m:t>
            </m:r>
          </m:sup>
        </m:sSup>
      </m:oMath>
      <w:r w:rsidR="00FB0917">
        <w:rPr>
          <w:rFonts w:eastAsiaTheme="minorEastAsia"/>
          <w:lang w:val="en-US" w:eastAsia="fi-FI"/>
        </w:rPr>
        <w:t xml:space="preserve"> and it </w:t>
      </w:r>
      <w:r w:rsidR="00784047">
        <w:rPr>
          <w:rFonts w:eastAsiaTheme="minorEastAsia"/>
          <w:lang w:val="en-US" w:eastAsia="fi-FI"/>
        </w:rPr>
        <w:t>is</w:t>
      </w:r>
      <w:r w:rsidR="005C793B">
        <w:rPr>
          <w:rFonts w:eastAsiaTheme="minorEastAsia"/>
          <w:lang w:val="en-US" w:eastAsia="fi-FI"/>
        </w:rPr>
        <w:t xml:space="preserve"> </w:t>
      </w:r>
      <w:r w:rsidR="00AF155B">
        <w:rPr>
          <w:rFonts w:eastAsiaTheme="minorEastAsia"/>
          <w:lang w:val="en-US" w:eastAsia="fi-FI"/>
        </w:rPr>
        <w:t>assumed to depend on the flow</w:t>
      </w:r>
      <w:r w:rsidR="00EE35E1">
        <w:rPr>
          <w:rFonts w:eastAsiaTheme="minorEastAsia"/>
          <w:lang w:val="en-US" w:eastAsia="fi-FI"/>
        </w:rPr>
        <w:t xml:space="preserve"> velocity (</w:t>
      </w:r>
      <m:oMath>
        <m:sSub>
          <m:sSubPr>
            <m:ctrlPr>
              <w:rPr>
                <w:rStyle w:val="Strong"/>
                <w:rFonts w:ascii="Cambria Math" w:hAnsi="Cambria Math"/>
                <w:b w:val="0"/>
                <w:bCs w:val="0"/>
                <w:i/>
                <w:lang w:val="en-US"/>
              </w:rPr>
            </m:ctrlPr>
          </m:sSubPr>
          <m:e>
            <m:r>
              <w:rPr>
                <w:rStyle w:val="Strong"/>
                <w:rFonts w:ascii="Cambria Math" w:hAnsi="Cambria Math"/>
                <w:lang w:val="en-US"/>
              </w:rPr>
              <m:t>f</m:t>
            </m:r>
          </m:e>
          <m:sub>
            <m:r>
              <w:rPr>
                <w:rStyle w:val="Strong"/>
                <w:rFonts w:ascii="Cambria Math" w:hAnsi="Cambria Math"/>
                <w:lang w:val="en-US"/>
              </w:rPr>
              <m:t>i,y</m:t>
            </m:r>
          </m:sub>
        </m:sSub>
      </m:oMath>
      <w:r w:rsidR="00EE35E1">
        <w:rPr>
          <w:rFonts w:eastAsiaTheme="minorEastAsia"/>
          <w:lang w:val="en-US" w:eastAsia="fi-FI"/>
        </w:rPr>
        <w:t>)</w:t>
      </w:r>
      <w:r w:rsidR="00AF155B">
        <w:rPr>
          <w:rFonts w:eastAsiaTheme="minorEastAsia"/>
          <w:lang w:val="en-US" w:eastAsia="fi-FI"/>
        </w:rPr>
        <w:t>:</w:t>
      </w:r>
    </w:p>
    <w:p w:rsidR="005C793B" w:rsidRPr="00475682" w:rsidRDefault="000B52F2" w:rsidP="005C793B">
      <w:pPr>
        <w:pStyle w:val="ListParagraph"/>
        <w:numPr>
          <w:ilvl w:val="0"/>
          <w:numId w:val="5"/>
        </w:numPr>
        <w:rPr>
          <w:rStyle w:val="Strong"/>
          <w:b w:val="0"/>
          <w:bCs w:val="0"/>
          <w:lang w:val="en-US"/>
        </w:rPr>
      </w:pPr>
      <m:oMath>
        <m:sSub>
          <m:sSubPr>
            <m:ctrlPr>
              <w:rPr>
                <w:rFonts w:ascii="Cambria Math" w:hAnsi="Cambria Math" w:cstheme="minorBidi"/>
                <w:i/>
                <w:sz w:val="22"/>
                <w:szCs w:val="22"/>
                <w:lang w:val="en-US"/>
              </w:rPr>
            </m:ctrlPr>
          </m:sSubPr>
          <m:e>
            <m:r>
              <w:rPr>
                <w:rFonts w:ascii="Cambria Math" w:hAnsi="Cambria Math"/>
                <w:lang w:val="en-US"/>
              </w:rPr>
              <m:t>γ</m:t>
            </m:r>
          </m:e>
          <m:sub>
            <m:r>
              <w:rPr>
                <w:rFonts w:ascii="Cambria Math" w:hAnsi="Cambria Math"/>
                <w:lang w:val="en-US"/>
              </w:rPr>
              <m:t>i,y</m:t>
            </m:r>
          </m:sub>
        </m:sSub>
        <m:r>
          <w:rPr>
            <w:rFonts w:ascii="Cambria Math" w:hAnsi="Cambria Math"/>
            <w:lang w:val="en-US"/>
          </w:rPr>
          <m:t>=</m:t>
        </m:r>
        <m:r>
          <m:rPr>
            <m:sty m:val="p"/>
          </m:rPr>
          <w:rPr>
            <w:rFonts w:ascii="Cambria Math" w:hAnsi="Cambria Math"/>
            <w:lang w:val="en-US"/>
          </w:rPr>
          <m:t>exp⁡</m:t>
        </m:r>
        <m:r>
          <w:rPr>
            <w:rFonts w:ascii="Cambria Math" w:hAnsi="Cambria Math"/>
            <w:lang w:val="en-US"/>
          </w:rPr>
          <m:t>(</m:t>
        </m:r>
        <m:sSup>
          <m:sSupPr>
            <m:ctrlPr>
              <w:rPr>
                <w:rStyle w:val="Strong"/>
                <w:rFonts w:ascii="Cambria Math" w:hAnsi="Cambria Math"/>
                <w:b w:val="0"/>
                <w:bCs w:val="0"/>
                <w:i/>
                <w:lang w:val="en-US"/>
              </w:rPr>
            </m:ctrlPr>
          </m:sSupPr>
          <m:e>
            <m:r>
              <w:rPr>
                <w:rStyle w:val="Strong"/>
                <w:rFonts w:ascii="Cambria Math" w:hAnsi="Cambria Math"/>
                <w:lang w:val="en-US"/>
              </w:rPr>
              <m:t>α</m:t>
            </m:r>
          </m:e>
          <m:sup>
            <m:r>
              <w:rPr>
                <w:rStyle w:val="Strong"/>
                <w:rFonts w:ascii="Cambria Math" w:hAnsi="Cambria Math"/>
                <w:lang w:val="en-US"/>
              </w:rPr>
              <m:t>D</m:t>
            </m:r>
          </m:sup>
        </m:sSup>
        <m:r>
          <w:rPr>
            <w:rStyle w:val="Strong"/>
            <w:rFonts w:ascii="Cambria Math" w:hAnsi="Cambria Math"/>
            <w:lang w:val="en-US"/>
          </w:rPr>
          <m:t xml:space="preserve">+ </m:t>
        </m:r>
        <m:sSup>
          <m:sSupPr>
            <m:ctrlPr>
              <w:rPr>
                <w:rStyle w:val="Strong"/>
                <w:rFonts w:ascii="Cambria Math" w:hAnsi="Cambria Math"/>
                <w:b w:val="0"/>
                <w:bCs w:val="0"/>
                <w:i/>
                <w:lang w:val="en-US"/>
              </w:rPr>
            </m:ctrlPr>
          </m:sSupPr>
          <m:e>
            <m:r>
              <w:rPr>
                <w:rStyle w:val="Strong"/>
                <w:rFonts w:ascii="Cambria Math" w:hAnsi="Cambria Math"/>
                <w:lang w:val="en-US"/>
              </w:rPr>
              <m:t>β</m:t>
            </m:r>
          </m:e>
          <m:sup>
            <m:r>
              <w:rPr>
                <w:rStyle w:val="Strong"/>
                <w:rFonts w:ascii="Cambria Math" w:hAnsi="Cambria Math"/>
                <w:lang w:val="en-US"/>
              </w:rPr>
              <m:t>D</m:t>
            </m:r>
          </m:sup>
        </m:sSup>
        <m:r>
          <w:rPr>
            <w:rStyle w:val="Strong"/>
            <w:rFonts w:ascii="Cambria Math" w:hAnsi="Cambria Math"/>
            <w:lang w:val="en-US"/>
          </w:rPr>
          <m:t xml:space="preserve">∙ </m:t>
        </m:r>
        <m:sSub>
          <m:sSubPr>
            <m:ctrlPr>
              <w:rPr>
                <w:rStyle w:val="Strong"/>
                <w:rFonts w:ascii="Cambria Math" w:hAnsi="Cambria Math" w:cstheme="minorBidi"/>
                <w:b w:val="0"/>
                <w:bCs w:val="0"/>
                <w:i/>
                <w:sz w:val="22"/>
                <w:szCs w:val="22"/>
                <w:lang w:val="en-US" w:eastAsia="en-US"/>
              </w:rPr>
            </m:ctrlPr>
          </m:sSubPr>
          <m:e>
            <m:r>
              <w:rPr>
                <w:rStyle w:val="Strong"/>
                <w:rFonts w:ascii="Cambria Math" w:hAnsi="Cambria Math"/>
                <w:lang w:val="en-US"/>
              </w:rPr>
              <m:t>f</m:t>
            </m:r>
          </m:e>
          <m:sub>
            <m:r>
              <w:rPr>
                <w:rStyle w:val="Strong"/>
                <w:rFonts w:ascii="Cambria Math" w:hAnsi="Cambria Math"/>
                <w:lang w:val="en-US"/>
              </w:rPr>
              <m:t>i,y</m:t>
            </m:r>
          </m:sub>
        </m:sSub>
      </m:oMath>
      <w:r w:rsidR="00EE35E1">
        <w:rPr>
          <w:rStyle w:val="Strong"/>
          <w:b w:val="0"/>
          <w:bCs w:val="0"/>
          <w:sz w:val="22"/>
          <w:szCs w:val="22"/>
          <w:lang w:val="en-US" w:eastAsia="en-US"/>
        </w:rPr>
        <w:t>).</w:t>
      </w:r>
    </w:p>
    <w:p w:rsidR="00EE35E1" w:rsidRDefault="00EE35E1" w:rsidP="00475682">
      <w:pPr>
        <w:rPr>
          <w:lang w:val="en-US"/>
        </w:rPr>
      </w:pPr>
    </w:p>
    <w:p w:rsidR="00475682" w:rsidRDefault="00475682" w:rsidP="00475682">
      <w:pPr>
        <w:rPr>
          <w:rStyle w:val="Strong"/>
          <w:b w:val="0"/>
          <w:lang w:val="en-US"/>
        </w:rPr>
      </w:pPr>
      <w:r>
        <w:rPr>
          <w:lang w:val="en-US"/>
        </w:rPr>
        <w:t xml:space="preserve">Again, informative prior distributions are given for </w:t>
      </w:r>
      <w:proofErr w:type="gramStart"/>
      <w:r>
        <w:rPr>
          <w:lang w:val="en-US"/>
        </w:rPr>
        <w:t xml:space="preserve">parameters </w:t>
      </w:r>
      <w:proofErr w:type="gramEnd"/>
      <m:oMath>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α</m:t>
            </m:r>
          </m:e>
          <m:sup>
            <m:r>
              <w:rPr>
                <w:rStyle w:val="Strong"/>
                <w:rFonts w:ascii="Cambria Math" w:eastAsiaTheme="minorEastAsia" w:hAnsi="Cambria Math"/>
                <w:lang w:val="en-US"/>
              </w:rPr>
              <m:t>D</m:t>
            </m:r>
          </m:sup>
        </m:sSup>
      </m:oMath>
      <w:r>
        <w:rPr>
          <w:rStyle w:val="Strong"/>
          <w:rFonts w:eastAsiaTheme="minorEastAsia"/>
          <w:b w:val="0"/>
          <w:bCs w:val="0"/>
          <w:lang w:val="en-US"/>
        </w:rPr>
        <w:t xml:space="preserve">, </w:t>
      </w:r>
      <m:oMath>
        <m:sSup>
          <m:sSupPr>
            <m:ctrlPr>
              <w:rPr>
                <w:rStyle w:val="Strong"/>
                <w:rFonts w:ascii="Cambria Math" w:eastAsiaTheme="minorEastAsia" w:hAnsi="Cambria Math"/>
                <w:b w:val="0"/>
                <w:bCs w:val="0"/>
                <w:i/>
                <w:lang w:val="en-US"/>
              </w:rPr>
            </m:ctrlPr>
          </m:sSupPr>
          <m:e>
            <m:r>
              <w:rPr>
                <w:rStyle w:val="Strong"/>
                <w:rFonts w:ascii="Cambria Math" w:eastAsiaTheme="minorEastAsia" w:hAnsi="Cambria Math"/>
                <w:lang w:val="en-US"/>
              </w:rPr>
              <m:t>β</m:t>
            </m:r>
          </m:e>
          <m:sup>
            <m:r>
              <w:rPr>
                <w:rStyle w:val="Strong"/>
                <w:rFonts w:ascii="Cambria Math" w:eastAsiaTheme="minorEastAsia" w:hAnsi="Cambria Math"/>
                <w:lang w:val="en-US"/>
              </w:rPr>
              <m:t>D</m:t>
            </m:r>
          </m:sup>
        </m:sSup>
      </m:oMath>
      <w:r>
        <w:rPr>
          <w:rStyle w:val="Strong"/>
          <w:rFonts w:eastAsiaTheme="minorEastAsia"/>
          <w:b w:val="0"/>
          <w:bCs w:val="0"/>
          <w:lang w:val="en-US"/>
        </w:rPr>
        <w:t xml:space="preserve"> and </w:t>
      </w:r>
      <m:oMath>
        <m:sSup>
          <m:sSupPr>
            <m:ctrlPr>
              <w:rPr>
                <w:rStyle w:val="Strong"/>
                <w:rFonts w:ascii="Cambria Math" w:eastAsiaTheme="minorEastAsia" w:hAnsi="Cambria Math" w:cs="Times New Roman"/>
                <w:b w:val="0"/>
                <w:bCs w:val="0"/>
                <w:i/>
                <w:sz w:val="24"/>
                <w:szCs w:val="24"/>
                <w:lang w:val="en-US" w:eastAsia="fi-FI"/>
              </w:rPr>
            </m:ctrlPr>
          </m:sSupPr>
          <m:e>
            <m:r>
              <w:rPr>
                <w:rStyle w:val="Strong"/>
                <w:rFonts w:ascii="Cambria Math" w:hAnsi="Cambria Math"/>
                <w:lang w:val="en-US"/>
              </w:rPr>
              <m:t>cv</m:t>
            </m:r>
          </m:e>
          <m:sup>
            <m:r>
              <w:rPr>
                <w:rStyle w:val="Strong"/>
                <w:rFonts w:ascii="Cambria Math" w:hAnsi="Cambria Math"/>
                <w:lang w:val="en-US"/>
              </w:rPr>
              <m:t>μD</m:t>
            </m:r>
          </m:sup>
        </m:sSup>
        <m:r>
          <w:rPr>
            <w:rStyle w:val="Strong"/>
            <w:rFonts w:ascii="Cambria Math" w:eastAsiaTheme="minorEastAsia" w:hAnsi="Cambria Math" w:cs="Times New Roman"/>
            <w:sz w:val="24"/>
            <w:szCs w:val="24"/>
            <w:lang w:val="en-US" w:eastAsia="fi-FI"/>
          </w:rPr>
          <m:t xml:space="preserve"> </m:t>
        </m:r>
      </m:oMath>
      <w:r>
        <w:rPr>
          <w:rStyle w:val="Strong"/>
          <w:b w:val="0"/>
          <w:lang w:val="en-US"/>
        </w:rPr>
        <w:t xml:space="preserve">according to expert view (see </w:t>
      </w:r>
      <w:r w:rsidR="000A6DDE">
        <w:rPr>
          <w:rStyle w:val="Strong"/>
          <w:b w:val="0"/>
          <w:lang w:val="en-US"/>
        </w:rPr>
        <w:t>tables 1 and 2</w:t>
      </w:r>
      <w:r>
        <w:rPr>
          <w:rStyle w:val="Strong"/>
          <w:b w:val="0"/>
          <w:lang w:val="en-US"/>
        </w:rPr>
        <w:t>).</w:t>
      </w:r>
    </w:p>
    <w:p w:rsidR="00EE35E1" w:rsidRDefault="00EE35E1" w:rsidP="004A5AEF">
      <w:pPr>
        <w:pStyle w:val="Subtitle"/>
        <w:rPr>
          <w:rStyle w:val="SubtleEmphasis"/>
          <w:lang w:val="en-US"/>
        </w:rPr>
      </w:pPr>
    </w:p>
    <w:p w:rsidR="004A5AEF" w:rsidRPr="008837A7" w:rsidRDefault="004A5AEF" w:rsidP="004A5AEF">
      <w:pPr>
        <w:pStyle w:val="Subtitle"/>
        <w:rPr>
          <w:rStyle w:val="SubtleEmphasis"/>
          <w:lang w:val="en-US"/>
        </w:rPr>
      </w:pPr>
      <w:r>
        <w:rPr>
          <w:rStyle w:val="SubtleEmphasis"/>
          <w:lang w:val="en-US"/>
        </w:rPr>
        <w:t>Arrival distribution</w:t>
      </w:r>
    </w:p>
    <w:p w:rsidR="004A5AEF" w:rsidRDefault="004A5AEF" w:rsidP="004A5AEF">
      <w:pPr>
        <w:rPr>
          <w:rStyle w:val="Strong"/>
          <w:b w:val="0"/>
          <w:lang w:val="en-US"/>
        </w:rPr>
      </w:pPr>
      <w:r w:rsidRPr="007D65B0">
        <w:rPr>
          <w:rStyle w:val="Strong"/>
          <w:b w:val="0"/>
          <w:lang w:val="en-US"/>
        </w:rPr>
        <w:t>Total</w:t>
      </w:r>
      <w:r>
        <w:rPr>
          <w:rStyle w:val="Strong"/>
          <w:b w:val="0"/>
          <w:lang w:val="en-US"/>
        </w:rPr>
        <w:t xml:space="preserve"> annual size of the </w:t>
      </w:r>
      <w:proofErr w:type="spellStart"/>
      <w:r>
        <w:rPr>
          <w:rStyle w:val="Strong"/>
          <w:b w:val="0"/>
          <w:lang w:val="en-US"/>
        </w:rPr>
        <w:t>smolt</w:t>
      </w:r>
      <w:proofErr w:type="spellEnd"/>
      <w:r>
        <w:rPr>
          <w:rStyle w:val="Strong"/>
          <w:b w:val="0"/>
          <w:lang w:val="en-US"/>
        </w:rPr>
        <w:t xml:space="preserve"> run passing the video site  </w:t>
      </w:r>
      <m:oMath>
        <m:r>
          <w:rPr>
            <w:rStyle w:val="Strong"/>
            <w:rFonts w:ascii="Cambria Math" w:hAnsi="Cambria Math"/>
            <w:lang w:val="en-US"/>
          </w:rPr>
          <m:t>(</m:t>
        </m:r>
        <m:sSubSup>
          <m:sSubSupPr>
            <m:ctrlPr>
              <w:rPr>
                <w:rStyle w:val="Strong"/>
                <w:rFonts w:ascii="Cambria Math" w:hAnsi="Cambria Math"/>
                <w:b w:val="0"/>
                <w:bCs w:val="0"/>
                <w:i/>
                <w:lang w:val="en-US"/>
              </w:rPr>
            </m:ctrlPr>
          </m:sSubSupPr>
          <m:e>
            <m:r>
              <w:rPr>
                <w:rStyle w:val="Strong"/>
                <w:rFonts w:ascii="Cambria Math" w:hAnsi="Cambria Math"/>
                <w:lang w:val="en-US"/>
              </w:rPr>
              <m:t>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m:t>
        </m:r>
      </m:oMath>
      <w:r>
        <w:rPr>
          <w:rStyle w:val="Strong"/>
          <w:b w:val="0"/>
          <w:lang w:val="en-US"/>
        </w:rPr>
        <w:t xml:space="preserve"> on is assumed to follow a uniform distribution on a log scale:</w:t>
      </w:r>
    </w:p>
    <w:p w:rsidR="00E90551" w:rsidRPr="00E90551" w:rsidRDefault="000B52F2" w:rsidP="00E90551">
      <w:pPr>
        <w:pStyle w:val="ListParagraph"/>
        <w:numPr>
          <w:ilvl w:val="0"/>
          <w:numId w:val="5"/>
        </w:numPr>
        <w:rPr>
          <w:rStyle w:val="Strong"/>
          <w:b w:val="0"/>
          <w:lang w:val="en-US"/>
        </w:rPr>
      </w:pPr>
      <m:oMath>
        <m:sSubSup>
          <m:sSubSupPr>
            <m:ctrlPr>
              <w:rPr>
                <w:rStyle w:val="Strong"/>
                <w:rFonts w:ascii="Cambria Math" w:hAnsi="Cambria Math"/>
                <w:b w:val="0"/>
                <w:bCs w:val="0"/>
                <w:i/>
                <w:lang w:val="en-US"/>
              </w:rPr>
            </m:ctrlPr>
          </m:sSubSupPr>
          <m:e>
            <m:r>
              <w:rPr>
                <w:rStyle w:val="Strong"/>
                <w:rFonts w:ascii="Cambria Math" w:hAnsi="Cambria Math"/>
                <w:lang w:val="en-US"/>
              </w:rPr>
              <m:t>logN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~Unif</m:t>
        </m:r>
        <m:d>
          <m:dPr>
            <m:ctrlPr>
              <w:rPr>
                <w:rStyle w:val="Strong"/>
                <w:rFonts w:ascii="Cambria Math" w:hAnsi="Cambria Math"/>
                <w:b w:val="0"/>
                <w:bCs w:val="0"/>
                <w:i/>
                <w:lang w:val="en-US"/>
              </w:rPr>
            </m:ctrlPr>
          </m:dPr>
          <m:e>
            <m:r>
              <w:rPr>
                <w:rStyle w:val="Strong"/>
                <w:rFonts w:ascii="Cambria Math" w:hAnsi="Cambria Math"/>
                <w:lang w:val="en-US"/>
              </w:rPr>
              <m:t>7,15</m:t>
            </m:r>
          </m:e>
        </m:d>
      </m:oMath>
    </w:p>
    <w:p w:rsidR="00E90551" w:rsidRPr="00E90551" w:rsidRDefault="004A5AEF" w:rsidP="00E90551">
      <w:pPr>
        <w:pStyle w:val="ListParagraph"/>
        <w:rPr>
          <w:rStyle w:val="Strong"/>
          <w:b w:val="0"/>
          <w:lang w:val="en-US"/>
        </w:rPr>
      </w:pPr>
      <w:r w:rsidRPr="00E90551">
        <w:rPr>
          <w:rStyle w:val="Strong"/>
          <w:b w:val="0"/>
          <w:bCs w:val="0"/>
          <w:lang w:val="en-US"/>
        </w:rPr>
        <w:tab/>
      </w:r>
    </w:p>
    <w:p w:rsidR="004A5AEF" w:rsidRPr="00E90551" w:rsidRDefault="000B52F2" w:rsidP="00E90551">
      <w:pPr>
        <w:pStyle w:val="ListParagraph"/>
        <w:numPr>
          <w:ilvl w:val="0"/>
          <w:numId w:val="5"/>
        </w:numPr>
        <w:rPr>
          <w:rStyle w:val="Strong"/>
          <w:b w:val="0"/>
          <w:lang w:val="en-US"/>
        </w:rPr>
      </w:pPr>
      <m:oMath>
        <m:sSubSup>
          <m:sSubSupPr>
            <m:ctrlPr>
              <w:rPr>
                <w:rStyle w:val="Strong"/>
                <w:rFonts w:ascii="Cambria Math" w:hAnsi="Cambria Math"/>
                <w:b w:val="0"/>
                <w:bCs w:val="0"/>
                <w:i/>
                <w:lang w:val="en-US"/>
              </w:rPr>
            </m:ctrlPr>
          </m:sSubSupPr>
          <m:e>
            <m:r>
              <w:rPr>
                <w:rStyle w:val="Strong"/>
                <w:rFonts w:ascii="Cambria Math" w:hAnsi="Cambria Math"/>
                <w:lang w:val="en-US"/>
              </w:rPr>
              <m:t>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=exp(</m:t>
        </m:r>
        <m:sSubSup>
          <m:sSubSupPr>
            <m:ctrlPr>
              <w:rPr>
                <w:rStyle w:val="Strong"/>
                <w:rFonts w:ascii="Cambria Math" w:hAnsi="Cambria Math"/>
                <w:b w:val="0"/>
                <w:bCs w:val="0"/>
                <w:lang w:val="en-US"/>
              </w:rPr>
            </m:ctrlPr>
          </m:sSubSupPr>
          <m:e>
            <m:r>
              <w:rPr>
                <w:rStyle w:val="Strong"/>
                <w:rFonts w:ascii="Cambria Math" w:hAnsi="Cambria Math"/>
                <w:lang w:val="en-US"/>
              </w:rPr>
              <m:t>logN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m:t>
        </m:r>
      </m:oMath>
      <w:r w:rsidR="004A5AEF" w:rsidRPr="00E90551">
        <w:rPr>
          <w:rStyle w:val="Strong"/>
          <w:b w:val="0"/>
          <w:bCs w:val="0"/>
          <w:lang w:val="en-US"/>
        </w:rPr>
        <w:t>.</w:t>
      </w:r>
    </w:p>
    <w:p w:rsidR="00E90551" w:rsidRPr="00E90551" w:rsidRDefault="00E90551" w:rsidP="00E90551">
      <w:pPr>
        <w:pStyle w:val="ListParagraph"/>
        <w:rPr>
          <w:rStyle w:val="Strong"/>
          <w:b w:val="0"/>
          <w:lang w:val="en-US"/>
        </w:rPr>
      </w:pPr>
    </w:p>
    <w:p w:rsidR="00E90551" w:rsidRDefault="00EE35E1" w:rsidP="00E90551">
      <w:pPr>
        <w:rPr>
          <w:rStyle w:val="Strong"/>
          <w:b w:val="0"/>
          <w:lang w:val="en-US"/>
        </w:rPr>
      </w:pPr>
      <w:proofErr w:type="spellStart"/>
      <w:r>
        <w:rPr>
          <w:rStyle w:val="Strong"/>
          <w:b w:val="0"/>
          <w:lang w:val="en-US"/>
        </w:rPr>
        <w:t>Parameterisation</w:t>
      </w:r>
      <w:proofErr w:type="spellEnd"/>
      <w:r>
        <w:rPr>
          <w:rStyle w:val="Strong"/>
          <w:b w:val="0"/>
          <w:lang w:val="en-US"/>
        </w:rPr>
        <w:t xml:space="preserve"> at the log-scale allows for a wide, minimally informative prior distribution for the annual </w:t>
      </w:r>
      <w:r w:rsidR="001751FA">
        <w:rPr>
          <w:rStyle w:val="Strong"/>
          <w:b w:val="0"/>
          <w:lang w:val="en-US"/>
        </w:rPr>
        <w:t>total abundance. The</w:t>
      </w:r>
      <w:r w:rsidR="00E90551">
        <w:rPr>
          <w:rStyle w:val="Strong"/>
          <w:b w:val="0"/>
          <w:lang w:val="en-US"/>
        </w:rPr>
        <w:t xml:space="preserve"> annual run size is further considered to be distributed over 61 days of June-July according to </w:t>
      </w:r>
      <w:proofErr w:type="spellStart"/>
      <w:r w:rsidR="00E90551">
        <w:rPr>
          <w:rStyle w:val="Strong"/>
          <w:b w:val="0"/>
          <w:lang w:val="en-US"/>
        </w:rPr>
        <w:t>Dirichlet</w:t>
      </w:r>
      <w:proofErr w:type="spellEnd"/>
      <w:r w:rsidR="00E90551">
        <w:rPr>
          <w:rStyle w:val="Strong"/>
          <w:b w:val="0"/>
          <w:lang w:val="en-US"/>
        </w:rPr>
        <w:t xml:space="preserve">-multinomial distribution. </w:t>
      </w:r>
      <w:proofErr w:type="spellStart"/>
      <w:r w:rsidR="00E90551">
        <w:rPr>
          <w:rStyle w:val="Strong"/>
          <w:b w:val="0"/>
          <w:lang w:val="en-US"/>
        </w:rPr>
        <w:t>Dirichlet</w:t>
      </w:r>
      <w:proofErr w:type="spellEnd"/>
      <w:r w:rsidR="00E90551">
        <w:rPr>
          <w:rStyle w:val="Strong"/>
          <w:b w:val="0"/>
          <w:lang w:val="en-US"/>
        </w:rPr>
        <w:t xml:space="preserve">-multinomial is a multivariate version of a beta-binomial distribution, meaning that instead of two potential outcomes (as with binomial distribution) there can be any finite number of potential outcomes, this being 61 in our case. For computational simplicity, we approximate multinomial distribution as </w:t>
      </w:r>
    </w:p>
    <w:p w:rsidR="00E90551" w:rsidRPr="00E90551" w:rsidRDefault="00E90551" w:rsidP="00E90551">
      <w:pPr>
        <w:pStyle w:val="ListParagraph"/>
        <w:rPr>
          <w:rStyle w:val="Strong"/>
          <w:b w:val="0"/>
          <w:lang w:val="en-US"/>
        </w:rPr>
      </w:pPr>
    </w:p>
    <w:p w:rsidR="00E90551" w:rsidRPr="000704BE" w:rsidRDefault="000B52F2" w:rsidP="00E90551">
      <w:pPr>
        <w:pStyle w:val="ListParagraph"/>
        <w:numPr>
          <w:ilvl w:val="0"/>
          <w:numId w:val="5"/>
        </w:numPr>
        <w:rPr>
          <w:rStyle w:val="Strong"/>
          <w:b w:val="0"/>
          <w:lang w:val="en-US"/>
        </w:rPr>
      </w:pPr>
      <m:oMath>
        <m:sSub>
          <m:sSubPr>
            <m:ctrlPr>
              <w:rPr>
                <w:rStyle w:val="Strong"/>
                <w:rFonts w:ascii="Cambria Math" w:hAnsi="Cambria Math"/>
                <w:b w:val="0"/>
                <w:bCs w:val="0"/>
                <w:i/>
                <w:lang w:val="en-US"/>
              </w:rPr>
            </m:ctrlPr>
          </m:sSubPr>
          <m:e>
            <m:r>
              <w:rPr>
                <w:rStyle w:val="Strong"/>
                <w:rFonts w:ascii="Cambria Math" w:hAnsi="Cambria Math"/>
                <w:lang w:val="en-US"/>
              </w:rPr>
              <m:t>N</m:t>
            </m:r>
          </m:e>
          <m:sub>
            <m:r>
              <w:rPr>
                <w:rStyle w:val="Strong"/>
                <w:rFonts w:ascii="Cambria Math" w:hAnsi="Cambria Math"/>
                <w:lang w:val="en-US"/>
              </w:rPr>
              <m:t>i,y</m:t>
            </m:r>
          </m:sub>
        </m:sSub>
        <m:r>
          <w:rPr>
            <w:rStyle w:val="Strong"/>
            <w:rFonts w:ascii="Cambria Math" w:hAnsi="Cambria Math"/>
            <w:lang w:val="en-US"/>
          </w:rPr>
          <m:t xml:space="preserve">= </m:t>
        </m:r>
        <m:sSubSup>
          <m:sSubSupPr>
            <m:ctrlPr>
              <w:rPr>
                <w:rStyle w:val="Strong"/>
                <w:rFonts w:ascii="Cambria Math" w:hAnsi="Cambria Math"/>
                <w:b w:val="0"/>
                <w:bCs w:val="0"/>
                <w:i/>
                <w:lang w:val="en-US"/>
              </w:rPr>
            </m:ctrlPr>
          </m:sSubSupPr>
          <m:e>
            <m:r>
              <w:rPr>
                <w:rStyle w:val="Strong"/>
                <w:rFonts w:ascii="Cambria Math" w:hAnsi="Cambria Math"/>
                <w:lang w:val="en-US"/>
              </w:rPr>
              <m:t>q</m:t>
            </m:r>
          </m:e>
          <m:sub>
            <m:r>
              <w:rPr>
                <w:rStyle w:val="Strong"/>
                <w:rFonts w:ascii="Cambria Math" w:hAnsi="Cambria Math"/>
                <w:lang w:val="en-US"/>
              </w:rPr>
              <m:t>i,y</m:t>
            </m:r>
          </m:sub>
          <m:sup>
            <m:r>
              <w:rPr>
                <w:rStyle w:val="Strong"/>
                <w:rFonts w:ascii="Cambria Math" w:hAnsi="Cambria Math"/>
                <w:lang w:val="en-US"/>
              </w:rPr>
              <m:t>N</m:t>
            </m:r>
          </m:sup>
        </m:sSubSup>
        <m:r>
          <w:rPr>
            <w:rStyle w:val="Strong"/>
            <w:rFonts w:ascii="Cambria Math" w:hAnsi="Cambria Math"/>
            <w:lang w:val="en-US"/>
          </w:rPr>
          <m:t>∙</m:t>
        </m:r>
      </m:oMath>
      <w:r w:rsidR="00E90551">
        <w:rPr>
          <w:rStyle w:val="Strong"/>
          <w:b w:val="0"/>
          <w:bCs w:val="0"/>
          <w:lang w:val="en-US"/>
        </w:rPr>
        <w:t xml:space="preserve"> </w:t>
      </w:r>
      <m:oMath>
        <m:sSubSup>
          <m:sSubSupPr>
            <m:ctrlPr>
              <w:rPr>
                <w:rStyle w:val="Strong"/>
                <w:rFonts w:ascii="Cambria Math" w:hAnsi="Cambria Math"/>
                <w:b w:val="0"/>
                <w:bCs w:val="0"/>
                <w:i/>
                <w:lang w:val="en-US"/>
              </w:rPr>
            </m:ctrlPr>
          </m:sSubSupPr>
          <m:e>
            <m:r>
              <w:rPr>
                <w:rStyle w:val="Strong"/>
                <w:rFonts w:ascii="Cambria Math" w:hAnsi="Cambria Math"/>
                <w:lang w:val="en-US"/>
              </w:rPr>
              <m:t>N</m:t>
            </m:r>
          </m:e>
          <m:sub>
            <m:r>
              <w:rPr>
                <w:rStyle w:val="Strong"/>
                <w:rFonts w:ascii="Cambria Math" w:hAnsi="Cambria Math"/>
                <w:lang w:val="en-US"/>
              </w:rPr>
              <m:t>y</m:t>
            </m:r>
          </m:sub>
          <m:sup>
            <m:r>
              <w:rPr>
                <w:rStyle w:val="Strong"/>
                <w:rFonts w:ascii="Cambria Math" w:hAnsi="Cambria Math"/>
                <w:lang w:val="en-US"/>
              </w:rPr>
              <m:t>tot</m:t>
            </m:r>
          </m:sup>
        </m:sSubSup>
        <m:r>
          <w:rPr>
            <w:rStyle w:val="Strong"/>
            <w:rFonts w:ascii="Cambria Math" w:hAnsi="Cambria Math"/>
            <w:lang w:val="en-US"/>
          </w:rPr>
          <m:t>.</m:t>
        </m:r>
      </m:oMath>
    </w:p>
    <w:p w:rsidR="000704BE" w:rsidRDefault="000704BE" w:rsidP="000704BE">
      <w:pPr>
        <w:rPr>
          <w:rStyle w:val="Strong"/>
          <w:b w:val="0"/>
          <w:lang w:val="en-US"/>
        </w:rPr>
      </w:pPr>
    </w:p>
    <w:p w:rsidR="000704BE" w:rsidRDefault="000704BE" w:rsidP="000704BE">
      <w:pPr>
        <w:rPr>
          <w:lang w:val="en-US"/>
        </w:rPr>
      </w:pPr>
      <w:proofErr w:type="gramStart"/>
      <w:r>
        <w:rPr>
          <w:rStyle w:val="Strong"/>
          <w:b w:val="0"/>
          <w:lang w:val="en-US"/>
        </w:rPr>
        <w:t xml:space="preserve">Here </w:t>
      </w:r>
      <w:proofErr w:type="gramEnd"/>
      <m:oMath>
        <m:sSubSup>
          <m:sSubSupPr>
            <m:ctrlPr>
              <w:rPr>
                <w:rStyle w:val="Strong"/>
                <w:rFonts w:ascii="Cambria Math" w:eastAsiaTheme="minorEastAsia" w:hAnsi="Cambria Math" w:cs="Times New Roman"/>
                <w:b w:val="0"/>
                <w:bCs w:val="0"/>
                <w:i/>
                <w:sz w:val="24"/>
                <w:szCs w:val="24"/>
                <w:lang w:val="en-US" w:eastAsia="fi-FI"/>
              </w:rPr>
            </m:ctrlPr>
          </m:sSubSupPr>
          <m:e>
            <m:r>
              <w:rPr>
                <w:rStyle w:val="Strong"/>
                <w:rFonts w:ascii="Cambria Math" w:hAnsi="Cambria Math"/>
                <w:lang w:val="en-US"/>
              </w:rPr>
              <m:t>q</m:t>
            </m:r>
          </m:e>
          <m:sub>
            <m:r>
              <w:rPr>
                <w:rStyle w:val="Strong"/>
                <w:rFonts w:ascii="Cambria Math" w:hAnsi="Cambria Math"/>
                <w:lang w:val="en-US"/>
              </w:rPr>
              <m:t>i,y</m:t>
            </m:r>
          </m:sub>
          <m:sup>
            <m:r>
              <w:rPr>
                <w:rStyle w:val="Strong"/>
                <w:rFonts w:ascii="Cambria Math" w:hAnsi="Cambria Math"/>
                <w:lang w:val="en-US"/>
              </w:rPr>
              <m:t>N</m:t>
            </m:r>
          </m:sup>
        </m:sSubSup>
      </m:oMath>
      <w:r>
        <w:rPr>
          <w:rStyle w:val="Strong"/>
          <w:rFonts w:eastAsiaTheme="minorEastAsia"/>
          <w:b w:val="0"/>
          <w:bCs w:val="0"/>
          <w:sz w:val="24"/>
          <w:szCs w:val="24"/>
          <w:lang w:val="en-US" w:eastAsia="fi-FI"/>
        </w:rPr>
        <w:t>’s</w:t>
      </w:r>
      <w:r>
        <w:rPr>
          <w:rStyle w:val="Strong"/>
          <w:rFonts w:eastAsiaTheme="minorEastAsia"/>
          <w:b w:val="0"/>
          <w:sz w:val="24"/>
          <w:szCs w:val="24"/>
          <w:lang w:val="en-US" w:eastAsia="fi-FI"/>
        </w:rPr>
        <w:t xml:space="preserve"> </w:t>
      </w:r>
      <w:r>
        <w:rPr>
          <w:rStyle w:val="Strong"/>
          <w:b w:val="0"/>
          <w:lang w:val="en-US"/>
        </w:rPr>
        <w:t xml:space="preserve">are the </w:t>
      </w:r>
      <w:r w:rsidRPr="008837A7">
        <w:rPr>
          <w:lang w:val="en-US"/>
        </w:rPr>
        <w:t>proportion</w:t>
      </w:r>
      <w:r>
        <w:rPr>
          <w:lang w:val="en-US"/>
        </w:rPr>
        <w:t>s</w:t>
      </w:r>
      <w:r w:rsidRPr="008837A7">
        <w:rPr>
          <w:lang w:val="en-US"/>
        </w:rPr>
        <w:t xml:space="preserve"> of </w:t>
      </w:r>
      <w:proofErr w:type="spellStart"/>
      <w:r w:rsidRPr="008837A7">
        <w:rPr>
          <w:lang w:val="en-US"/>
        </w:rPr>
        <w:t>smolts</w:t>
      </w:r>
      <w:proofErr w:type="spellEnd"/>
      <w:r w:rsidRPr="008837A7">
        <w:rPr>
          <w:lang w:val="en-US"/>
        </w:rPr>
        <w:t xml:space="preserve"> pass</w:t>
      </w:r>
      <w:r>
        <w:rPr>
          <w:lang w:val="en-US"/>
        </w:rPr>
        <w:t>ing</w:t>
      </w:r>
      <w:r w:rsidRPr="008837A7">
        <w:rPr>
          <w:lang w:val="en-US"/>
        </w:rPr>
        <w:t xml:space="preserve"> the video site </w:t>
      </w:r>
      <w:r>
        <w:rPr>
          <w:lang w:val="en-US"/>
        </w:rPr>
        <w:t>each day</w:t>
      </w:r>
      <w:r w:rsidRPr="000704BE">
        <w:rPr>
          <w:lang w:val="en-US"/>
        </w:rPr>
        <w:t xml:space="preserve">, assumed </w:t>
      </w:r>
      <w:r>
        <w:rPr>
          <w:lang w:val="en-US"/>
        </w:rPr>
        <w:t xml:space="preserve">to follow a </w:t>
      </w:r>
      <w:proofErr w:type="spellStart"/>
      <w:r>
        <w:rPr>
          <w:lang w:val="en-US"/>
        </w:rPr>
        <w:t>Dirichlet</w:t>
      </w:r>
      <w:proofErr w:type="spellEnd"/>
      <w:r>
        <w:rPr>
          <w:lang w:val="en-US"/>
        </w:rPr>
        <w:t xml:space="preserve"> distribution:</w:t>
      </w:r>
    </w:p>
    <w:p w:rsidR="000704BE" w:rsidRPr="002B1260" w:rsidRDefault="000B52F2" w:rsidP="00E90551">
      <w:pPr>
        <w:pStyle w:val="ListParagraph"/>
        <w:numPr>
          <w:ilvl w:val="0"/>
          <w:numId w:val="5"/>
        </w:numPr>
        <w:rPr>
          <w:rStyle w:val="Strong"/>
          <w:b w:val="0"/>
          <w:lang w:val="en-US"/>
        </w:rPr>
      </w:pPr>
      <m:oMath>
        <m:sSubSup>
          <m:sSubSupPr>
            <m:ctrlPr>
              <w:rPr>
                <w:rStyle w:val="Strong"/>
                <w:rFonts w:ascii="Cambria Math" w:hAnsi="Cambria Math"/>
                <w:b w:val="0"/>
                <w:bCs w:val="0"/>
                <w:i/>
                <w:lang w:val="en-US"/>
              </w:rPr>
            </m:ctrlPr>
          </m:sSubSupPr>
          <m:e>
            <m:r>
              <w:rPr>
                <w:rStyle w:val="Strong"/>
                <w:rFonts w:ascii="Cambria Math" w:hAnsi="Cambria Math"/>
                <w:lang w:val="en-US"/>
              </w:rPr>
              <m:t>q</m:t>
            </m:r>
          </m:e>
          <m:sub>
            <m:r>
              <w:rPr>
                <w:rStyle w:val="Strong"/>
                <w:rFonts w:ascii="Cambria Math" w:hAnsi="Cambria Math"/>
                <w:lang w:val="en-US"/>
              </w:rPr>
              <m:t>1:61,y</m:t>
            </m:r>
          </m:sub>
          <m:sup>
            <m:r>
              <w:rPr>
                <w:rStyle w:val="Strong"/>
                <w:rFonts w:ascii="Cambria Math" w:hAnsi="Cambria Math"/>
                <w:lang w:val="en-US"/>
              </w:rPr>
              <m:t>N</m:t>
            </m:r>
          </m:sup>
        </m:sSubSup>
        <m:r>
          <w:rPr>
            <w:rStyle w:val="Strong"/>
            <w:rFonts w:ascii="Cambria Math" w:hAnsi="Cambria Math"/>
            <w:lang w:val="en-US"/>
          </w:rPr>
          <m:t xml:space="preserve"> ~Dirich(</m:t>
        </m:r>
        <m:sSubSup>
          <m:sSubSupPr>
            <m:ctrlPr>
              <w:rPr>
                <w:rStyle w:val="Strong"/>
                <w:rFonts w:ascii="Cambria Math" w:hAnsi="Cambria Math"/>
                <w:b w:val="0"/>
                <w:bCs w:val="0"/>
                <w:i/>
                <w:lang w:val="en-US"/>
              </w:rPr>
            </m:ctrlPr>
          </m:sSubSupPr>
          <m:e>
            <m:r>
              <w:rPr>
                <w:rStyle w:val="Strong"/>
                <w:rFonts w:ascii="Cambria Math" w:hAnsi="Cambria Math"/>
                <w:lang w:val="en-US"/>
              </w:rPr>
              <m:t>μ</m:t>
            </m:r>
          </m:e>
          <m:sub>
            <m:r>
              <w:rPr>
                <w:rStyle w:val="Strong"/>
                <w:rFonts w:ascii="Cambria Math" w:hAnsi="Cambria Math"/>
                <w:lang w:val="en-US"/>
              </w:rPr>
              <m:t>1,y</m:t>
            </m:r>
          </m:sub>
          <m:sup>
            <m:r>
              <w:rPr>
                <w:rStyle w:val="Strong"/>
                <w:rFonts w:ascii="Cambria Math" w:hAnsi="Cambria Math"/>
                <w:lang w:val="en-US"/>
              </w:rPr>
              <m:t>N</m:t>
            </m:r>
          </m:sup>
        </m:sSubSup>
        <m:sSup>
          <m:sSupPr>
            <m:ctrlPr>
              <w:rPr>
                <w:rStyle w:val="Strong"/>
                <w:rFonts w:ascii="Cambria Math" w:hAnsi="Cambria Math"/>
                <w:b w:val="0"/>
                <w:bCs w:val="0"/>
                <w:i/>
                <w:lang w:val="en-US"/>
              </w:rPr>
            </m:ctrlPr>
          </m:sSupPr>
          <m:e>
            <m:r>
              <w:rPr>
                <w:rStyle w:val="Strong"/>
                <w:rFonts w:ascii="Cambria Math" w:hAnsi="Cambria Math"/>
                <w:lang w:val="en-US"/>
              </w:rPr>
              <m:t>η</m:t>
            </m:r>
          </m:e>
          <m:sup>
            <m:r>
              <w:rPr>
                <w:rStyle w:val="Strong"/>
                <w:rFonts w:ascii="Cambria Math" w:hAnsi="Cambria Math"/>
                <w:lang w:val="en-US"/>
              </w:rPr>
              <m:t>N</m:t>
            </m:r>
          </m:sup>
        </m:sSup>
        <m:r>
          <w:rPr>
            <w:rStyle w:val="Strong"/>
            <w:rFonts w:ascii="Cambria Math" w:hAnsi="Cambria Math"/>
            <w:lang w:val="en-US"/>
          </w:rPr>
          <m:t xml:space="preserve">, …, </m:t>
        </m:r>
        <m:sSubSup>
          <m:sSubSupPr>
            <m:ctrlPr>
              <w:rPr>
                <w:rStyle w:val="Strong"/>
                <w:rFonts w:ascii="Cambria Math" w:hAnsi="Cambria Math"/>
                <w:b w:val="0"/>
                <w:bCs w:val="0"/>
                <w:i/>
                <w:lang w:val="en-US"/>
              </w:rPr>
            </m:ctrlPr>
          </m:sSubSupPr>
          <m:e>
            <m:r>
              <w:rPr>
                <w:rStyle w:val="Strong"/>
                <w:rFonts w:ascii="Cambria Math" w:hAnsi="Cambria Math"/>
                <w:lang w:val="en-US"/>
              </w:rPr>
              <m:t>μ</m:t>
            </m:r>
          </m:e>
          <m:sub>
            <m:r>
              <w:rPr>
                <w:rStyle w:val="Strong"/>
                <w:rFonts w:ascii="Cambria Math" w:hAnsi="Cambria Math"/>
                <w:lang w:val="en-US"/>
              </w:rPr>
              <m:t>61,y</m:t>
            </m:r>
          </m:sub>
          <m:sup>
            <m:r>
              <w:rPr>
                <w:rStyle w:val="Strong"/>
                <w:rFonts w:ascii="Cambria Math" w:hAnsi="Cambria Math"/>
                <w:lang w:val="en-US"/>
              </w:rPr>
              <m:t>N</m:t>
            </m:r>
          </m:sup>
        </m:sSubSup>
        <m:sSup>
          <m:sSupPr>
            <m:ctrlPr>
              <w:rPr>
                <w:rStyle w:val="Strong"/>
                <w:rFonts w:ascii="Cambria Math" w:hAnsi="Cambria Math"/>
                <w:b w:val="0"/>
                <w:bCs w:val="0"/>
                <w:i/>
                <w:lang w:val="en-US"/>
              </w:rPr>
            </m:ctrlPr>
          </m:sSupPr>
          <m:e>
            <m:r>
              <w:rPr>
                <w:rStyle w:val="Strong"/>
                <w:rFonts w:ascii="Cambria Math" w:hAnsi="Cambria Math"/>
                <w:lang w:val="en-US"/>
              </w:rPr>
              <m:t>η</m:t>
            </m:r>
          </m:e>
          <m:sup>
            <m:r>
              <w:rPr>
                <w:rStyle w:val="Strong"/>
                <w:rFonts w:ascii="Cambria Math" w:hAnsi="Cambria Math"/>
                <w:lang w:val="en-US"/>
              </w:rPr>
              <m:t>N</m:t>
            </m:r>
          </m:sup>
        </m:sSup>
        <m:r>
          <w:rPr>
            <w:rStyle w:val="Strong"/>
            <w:rFonts w:ascii="Cambria Math" w:hAnsi="Cambria Math"/>
            <w:lang w:val="en-US"/>
          </w:rPr>
          <m:t>)</m:t>
        </m:r>
      </m:oMath>
      <w:r w:rsidR="000704BE">
        <w:rPr>
          <w:rStyle w:val="Strong"/>
          <w:b w:val="0"/>
          <w:bCs w:val="0"/>
          <w:lang w:val="en-US"/>
        </w:rPr>
        <w:t>,</w:t>
      </w:r>
    </w:p>
    <w:p w:rsidR="002B1260" w:rsidRDefault="002B1260" w:rsidP="002B1260">
      <w:pPr>
        <w:rPr>
          <w:rStyle w:val="Strong"/>
          <w:b w:val="0"/>
          <w:lang w:val="en-US"/>
        </w:rPr>
      </w:pPr>
    </w:p>
    <w:p w:rsidR="002B1260" w:rsidRDefault="002B1260" w:rsidP="002B1260">
      <w:pPr>
        <w:rPr>
          <w:rStyle w:val="Strong"/>
          <w:b w:val="0"/>
          <w:lang w:val="en-US"/>
        </w:rPr>
      </w:pPr>
      <w:proofErr w:type="gramStart"/>
      <w:r>
        <w:rPr>
          <w:rStyle w:val="Strong"/>
          <w:b w:val="0"/>
          <w:lang w:val="en-US"/>
        </w:rPr>
        <w:t>where</w:t>
      </w:r>
      <w:proofErr w:type="gramEnd"/>
      <w:r>
        <w:rPr>
          <w:rStyle w:val="Strong"/>
          <w:b w:val="0"/>
          <w:lang w:val="en-US"/>
        </w:rPr>
        <w:t xml:space="preserve"> </w:t>
      </w:r>
      <m:oMath>
        <m:sSubSup>
          <m:sSubSupPr>
            <m:ctrlPr>
              <w:rPr>
                <w:rStyle w:val="Strong"/>
                <w:rFonts w:ascii="Cambria Math" w:hAnsi="Cambria Math"/>
                <w:b w:val="0"/>
                <w:bCs w:val="0"/>
                <w:i/>
                <w:lang w:val="en-US"/>
              </w:rPr>
            </m:ctrlPr>
          </m:sSubSupPr>
          <m:e>
            <m:r>
              <w:rPr>
                <w:rStyle w:val="Strong"/>
                <w:rFonts w:ascii="Cambria Math" w:hAnsi="Cambria Math"/>
                <w:lang w:val="en-US"/>
              </w:rPr>
              <m:t>μ</m:t>
            </m:r>
          </m:e>
          <m:sub>
            <m:r>
              <w:rPr>
                <w:rStyle w:val="Strong"/>
                <w:rFonts w:ascii="Cambria Math" w:hAnsi="Cambria Math"/>
                <w:lang w:val="en-US"/>
              </w:rPr>
              <m:t>i,y</m:t>
            </m:r>
          </m:sub>
          <m:sup>
            <m:r>
              <w:rPr>
                <w:rStyle w:val="Strong"/>
                <w:rFonts w:ascii="Cambria Math" w:hAnsi="Cambria Math"/>
                <w:lang w:val="en-US"/>
              </w:rPr>
              <m:t>N</m:t>
            </m:r>
          </m:sup>
        </m:sSubSup>
      </m:oMath>
      <w:r>
        <w:rPr>
          <w:rStyle w:val="Strong"/>
          <w:rFonts w:eastAsiaTheme="minorEastAsia"/>
          <w:b w:val="0"/>
          <w:bCs w:val="0"/>
          <w:lang w:val="en-US"/>
        </w:rPr>
        <w:t xml:space="preserve"> is the expected proportion of smolts passing the video site in day </w:t>
      </w:r>
      <m:oMath>
        <m:r>
          <w:rPr>
            <w:rStyle w:val="Strong"/>
            <w:rFonts w:ascii="Cambria Math" w:hAnsi="Cambria Math"/>
            <w:lang w:val="en-US"/>
          </w:rPr>
          <m:t>i</m:t>
        </m:r>
      </m:oMath>
      <w:r>
        <w:rPr>
          <w:rStyle w:val="Strong"/>
          <w:rFonts w:eastAsiaTheme="minorEastAsia"/>
          <w:b w:val="0"/>
          <w:bCs w:val="0"/>
          <w:lang w:val="en-US"/>
        </w:rPr>
        <w:t xml:space="preserve"> and </w:t>
      </w:r>
      <m:oMath>
        <m:sSup>
          <m:sSupPr>
            <m:ctrlPr>
              <w:rPr>
                <w:rStyle w:val="Strong"/>
                <w:rFonts w:ascii="Cambria Math" w:hAnsi="Cambria Math"/>
                <w:b w:val="0"/>
                <w:bCs w:val="0"/>
                <w:i/>
                <w:lang w:val="en-US"/>
              </w:rPr>
            </m:ctrlPr>
          </m:sSupPr>
          <m:e>
            <m:r>
              <w:rPr>
                <w:rStyle w:val="Strong"/>
                <w:rFonts w:ascii="Cambria Math" w:hAnsi="Cambria Math"/>
                <w:lang w:val="en-US"/>
              </w:rPr>
              <m:t>η</m:t>
            </m:r>
          </m:e>
          <m:sup>
            <m:r>
              <w:rPr>
                <w:rStyle w:val="Strong"/>
                <w:rFonts w:ascii="Cambria Math" w:hAnsi="Cambria Math"/>
                <w:lang w:val="en-US"/>
              </w:rPr>
              <m:t>N</m:t>
            </m:r>
          </m:sup>
        </m:sSup>
      </m:oMath>
      <w:r>
        <w:rPr>
          <w:rStyle w:val="Strong"/>
          <w:rFonts w:eastAsiaTheme="minorEastAsia"/>
          <w:b w:val="0"/>
          <w:bCs w:val="0"/>
          <w:lang w:val="en-US"/>
        </w:rPr>
        <w:t xml:space="preserve">is the overdispersion parameter. To ease the computation, however, we use lognormal </w:t>
      </w:r>
      <w:r>
        <w:rPr>
          <w:lang w:val="en-US"/>
        </w:rPr>
        <w:t xml:space="preserve">approximation for </w:t>
      </w:r>
      <w:proofErr w:type="spellStart"/>
      <w:r>
        <w:rPr>
          <w:lang w:val="en-US"/>
        </w:rPr>
        <w:t>Dirichlet</w:t>
      </w:r>
      <w:proofErr w:type="spellEnd"/>
      <w:r>
        <w:rPr>
          <w:lang w:val="en-US"/>
        </w:rPr>
        <w:t>-distribution</w:t>
      </w:r>
      <w:r>
        <w:rPr>
          <w:rStyle w:val="Strong"/>
          <w:b w:val="0"/>
          <w:lang w:val="en-US"/>
        </w:rPr>
        <w:t xml:space="preserve"> (see appendix A for details).</w:t>
      </w:r>
    </w:p>
    <w:p w:rsidR="002B1260" w:rsidRDefault="002B1260" w:rsidP="002B1260">
      <w:pPr>
        <w:rPr>
          <w:rStyle w:val="Strong"/>
          <w:rFonts w:eastAsiaTheme="minorEastAsia"/>
          <w:b w:val="0"/>
          <w:bCs w:val="0"/>
          <w:lang w:val="en-US"/>
        </w:rPr>
      </w:pPr>
      <w:r>
        <w:rPr>
          <w:rStyle w:val="Strong"/>
          <w:b w:val="0"/>
          <w:lang w:val="en-US"/>
        </w:rPr>
        <w:t>When combining the processes of departing and travelling described earlier in this chapter, we can achieve the following joint distribution</w:t>
      </w:r>
      <w:r>
        <w:rPr>
          <w:rStyle w:val="Strong"/>
          <w:rFonts w:eastAsiaTheme="minorEastAsia"/>
          <w:b w:val="0"/>
          <w:bCs w:val="0"/>
          <w:lang w:val="en-US"/>
        </w:rPr>
        <w:t>:</w:t>
      </w:r>
    </w:p>
    <w:p w:rsidR="002B1260" w:rsidRPr="002B1260" w:rsidRDefault="000B52F2" w:rsidP="002B1260">
      <w:pPr>
        <w:pStyle w:val="ListParagraph"/>
        <w:numPr>
          <w:ilvl w:val="0"/>
          <w:numId w:val="5"/>
        </w:numPr>
        <w:rPr>
          <w:rStyle w:val="Strong"/>
          <w:b w:val="0"/>
          <w:bCs w:val="0"/>
          <w:lang w:val="en-US"/>
        </w:rPr>
      </w:pPr>
      <m:oMath>
        <m:sSubSup>
          <m:sSubSupPr>
            <m:ctrlPr>
              <w:rPr>
                <w:rFonts w:ascii="Cambria Math" w:hAnsi="Cambria Math"/>
                <w:i/>
                <w:lang w:val="en-US"/>
              </w:rPr>
            </m:ctrlPr>
          </m:sSubSupPr>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J</m:t>
                </m:r>
              </m:sup>
            </m:sSubSup>
            <m:r>
              <m:rPr>
                <m:sty m:val="p"/>
              </m:rPr>
              <w:rPr>
                <w:rStyle w:val="Strong"/>
                <w:rFonts w:ascii="Cambria Math" w:hAnsi="Cambria Math"/>
                <w:lang w:val="en-US"/>
              </w:rPr>
              <m:t xml:space="preserve"> </m:t>
            </m:r>
            <m:r>
              <w:rPr>
                <w:rFonts w:ascii="Cambria Math" w:hAnsi="Cambria Math"/>
                <w:lang w:val="en-US"/>
              </w:rPr>
              <m:t>=q</m:t>
            </m:r>
          </m:e>
          <m:sub>
            <m:r>
              <w:rPr>
                <w:rFonts w:ascii="Cambria Math" w:hAnsi="Cambria Math"/>
                <w:lang w:val="en-US"/>
              </w:rPr>
              <m:t>i,j,y</m:t>
            </m:r>
          </m:sub>
          <m:sup>
            <m:r>
              <w:rPr>
                <w:rFonts w:ascii="Cambria Math" w:hAnsi="Cambria Math"/>
                <w:lang w:val="en-US"/>
              </w:rPr>
              <m:t>D</m:t>
            </m:r>
          </m:sup>
        </m:sSubSup>
        <m:r>
          <m:rPr>
            <m:sty m:val="p"/>
          </m:rPr>
          <w:rPr>
            <w:rStyle w:val="Strong"/>
            <w:rFonts w:ascii="Cambria Math" w:hAnsi="Cambria Math"/>
            <w:lang w:val="en-US"/>
          </w:rPr>
          <m:t xml:space="preserve"> </m:t>
        </m:r>
        <m:sSub>
          <m:sSubPr>
            <m:ctrlPr>
              <w:rPr>
                <w:rStyle w:val="Strong"/>
                <w:rFonts w:ascii="Cambria Math" w:eastAsiaTheme="minorHAnsi" w:hAnsi="Cambria Math" w:cstheme="minorBidi"/>
                <w:b w:val="0"/>
                <w:bCs w:val="0"/>
                <w:i/>
                <w:sz w:val="22"/>
                <w:szCs w:val="22"/>
                <w:lang w:val="en-US" w:eastAsia="en-US"/>
              </w:rPr>
            </m:ctrlPr>
          </m:sSubPr>
          <m:e>
            <m:r>
              <w:rPr>
                <w:rStyle w:val="Strong"/>
                <w:rFonts w:ascii="Cambria Math" w:hAnsi="Cambria Math"/>
                <w:lang w:val="en-US"/>
              </w:rPr>
              <m:t>P</m:t>
            </m:r>
          </m:e>
          <m:sub>
            <m:r>
              <w:rPr>
                <w:rStyle w:val="Strong"/>
                <w:rFonts w:ascii="Cambria Math" w:hAnsi="Cambria Math"/>
                <w:lang w:val="en-US"/>
              </w:rPr>
              <m:t>i,y</m:t>
            </m:r>
          </m:sub>
        </m:sSub>
      </m:oMath>
      <w:r w:rsidR="002B1260">
        <w:rPr>
          <w:rStyle w:val="Strong"/>
          <w:b w:val="0"/>
          <w:bCs w:val="0"/>
          <w:sz w:val="22"/>
          <w:szCs w:val="22"/>
          <w:lang w:val="en-US" w:eastAsia="en-US"/>
        </w:rPr>
        <w:t xml:space="preserve">. </w:t>
      </w:r>
    </w:p>
    <w:p w:rsidR="002B1260" w:rsidRDefault="002B1260" w:rsidP="002B1260">
      <w:pPr>
        <w:rPr>
          <w:rStyle w:val="Strong"/>
          <w:b w:val="0"/>
          <w:bCs w:val="0"/>
          <w:lang w:val="en-US"/>
        </w:rPr>
      </w:pPr>
    </w:p>
    <w:p w:rsidR="002B1260" w:rsidRPr="002B1260" w:rsidRDefault="002B1260" w:rsidP="002B1260">
      <w:pPr>
        <w:rPr>
          <w:rStyle w:val="Strong"/>
          <w:b w:val="0"/>
          <w:lang w:val="en-US"/>
        </w:rPr>
      </w:pPr>
      <w:r>
        <w:rPr>
          <w:rStyle w:val="Strong"/>
          <w:b w:val="0"/>
          <w:lang w:val="en-US"/>
        </w:rPr>
        <w:lastRenderedPageBreak/>
        <w:t>With this set of parameters (</w:t>
      </w:r>
      <m:oMath>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i,j,y</m:t>
            </m:r>
          </m:sub>
          <m:sup>
            <m:r>
              <w:rPr>
                <w:rFonts w:ascii="Cambria Math" w:hAnsi="Cambria Math"/>
                <w:lang w:val="en-US"/>
              </w:rPr>
              <m:t>J</m:t>
            </m:r>
          </m:sup>
        </m:sSubSup>
      </m:oMath>
      <w:r>
        <w:rPr>
          <w:rFonts w:eastAsiaTheme="minorEastAsia"/>
          <w:lang w:val="en-US"/>
        </w:rPr>
        <w:t>)</w:t>
      </w:r>
      <w:r>
        <w:rPr>
          <w:rStyle w:val="Strong"/>
          <w:b w:val="0"/>
          <w:lang w:val="en-US"/>
        </w:rPr>
        <w:t xml:space="preserve"> we can finally formulate the arrival distribution, i.e. the expected proportion of </w:t>
      </w:r>
      <w:proofErr w:type="spellStart"/>
      <w:r>
        <w:rPr>
          <w:rStyle w:val="Strong"/>
          <w:b w:val="0"/>
          <w:lang w:val="en-US"/>
        </w:rPr>
        <w:t>smolts</w:t>
      </w:r>
      <w:proofErr w:type="spellEnd"/>
      <w:r>
        <w:rPr>
          <w:rStyle w:val="Strong"/>
          <w:b w:val="0"/>
          <w:lang w:val="en-US"/>
        </w:rPr>
        <w:t xml:space="preserve"> passing the video site each day:</w:t>
      </w:r>
    </w:p>
    <w:p w:rsidR="002B1260" w:rsidRPr="002B1260" w:rsidRDefault="000B52F2" w:rsidP="002B1260">
      <w:pPr>
        <w:pStyle w:val="ListParagraph"/>
        <w:numPr>
          <w:ilvl w:val="0"/>
          <w:numId w:val="5"/>
        </w:numPr>
        <w:rPr>
          <w:rStyle w:val="Strong"/>
          <w:b w:val="0"/>
          <w:lang w:val="en-US"/>
        </w:rPr>
      </w:pPr>
      <m:oMath>
        <m:sSubSup>
          <m:sSubSupPr>
            <m:ctrlPr>
              <w:rPr>
                <w:rStyle w:val="Strong"/>
                <w:rFonts w:ascii="Cambria Math" w:hAnsi="Cambria Math"/>
                <w:b w:val="0"/>
                <w:bCs w:val="0"/>
                <w:i/>
                <w:lang w:val="en-US"/>
              </w:rPr>
            </m:ctrlPr>
          </m:sSubSupPr>
          <m:e>
            <m:r>
              <w:rPr>
                <w:rStyle w:val="Strong"/>
                <w:rFonts w:ascii="Cambria Math" w:hAnsi="Cambria Math"/>
                <w:lang w:val="en-US"/>
              </w:rPr>
              <m:t>μ</m:t>
            </m:r>
          </m:e>
          <m:sub>
            <m:r>
              <w:rPr>
                <w:rStyle w:val="Strong"/>
                <w:rFonts w:ascii="Cambria Math" w:hAnsi="Cambria Math"/>
                <w:lang w:val="en-US"/>
              </w:rPr>
              <m:t>i,y</m:t>
            </m:r>
          </m:sub>
          <m:sup>
            <m:r>
              <w:rPr>
                <w:rStyle w:val="Strong"/>
                <w:rFonts w:ascii="Cambria Math" w:hAnsi="Cambria Math"/>
                <w:lang w:val="en-US"/>
              </w:rPr>
              <m:t>N</m:t>
            </m:r>
          </m:sup>
        </m:sSubSup>
        <m:r>
          <w:rPr>
            <w:rStyle w:val="Strong"/>
            <w:rFonts w:ascii="Cambria Math" w:hAnsi="Cambria Math"/>
            <w:lang w:val="en-US"/>
          </w:rPr>
          <m:t>=</m:t>
        </m:r>
        <m:d>
          <m:dPr>
            <m:begChr m:val="{"/>
            <m:endChr m:val=""/>
            <m:ctrlPr>
              <w:rPr>
                <w:rStyle w:val="Strong"/>
                <w:rFonts w:ascii="Cambria Math" w:hAnsi="Cambria Math"/>
                <w:b w:val="0"/>
                <w:bCs w:val="0"/>
                <w:i/>
                <w:lang w:val="en-US"/>
              </w:rPr>
            </m:ctrlPr>
          </m:dPr>
          <m:e>
            <m:eqArr>
              <m:eqArrPr>
                <m:ctrlPr>
                  <w:rPr>
                    <w:rStyle w:val="Strong"/>
                    <w:rFonts w:ascii="Cambria Math" w:hAnsi="Cambria Math"/>
                    <w:b w:val="0"/>
                    <w:bCs w:val="0"/>
                    <w:i/>
                    <w:lang w:val="en-US"/>
                  </w:rPr>
                </m:ctrlPr>
              </m:eqArrPr>
              <m:e>
                <m:nary>
                  <m:naryPr>
                    <m:chr m:val="∑"/>
                    <m:limLoc m:val="undOvr"/>
                    <m:subHide m:val="1"/>
                    <m:supHide m:val="1"/>
                    <m:ctrlPr>
                      <w:rPr>
                        <w:rStyle w:val="Strong"/>
                        <w:rFonts w:ascii="Cambria Math" w:hAnsi="Cambria Math"/>
                        <w:b w:val="0"/>
                        <w:bCs w:val="0"/>
                        <w:i/>
                        <w:lang w:val="en-US"/>
                      </w:rPr>
                    </m:ctrlPr>
                  </m:naryPr>
                  <m:sub/>
                  <m:sup/>
                  <m:e>
                    <m:sSubSup>
                      <m:sSubSupPr>
                        <m:ctrlPr>
                          <w:rPr>
                            <w:rStyle w:val="Strong"/>
                            <w:rFonts w:ascii="Cambria Math" w:hAnsi="Cambria Math"/>
                            <w:b w:val="0"/>
                            <w:bCs w:val="0"/>
                            <w:i/>
                            <w:lang w:val="en-US"/>
                          </w:rPr>
                        </m:ctrlPr>
                      </m:sSubSupPr>
                      <m:e>
                        <m:r>
                          <w:rPr>
                            <w:rStyle w:val="Strong"/>
                            <w:rFonts w:ascii="Cambria Math" w:hAnsi="Cambria Math"/>
                            <w:lang w:val="en-US"/>
                          </w:rPr>
                          <m:t>q</m:t>
                        </m:r>
                      </m:e>
                      <m:sub>
                        <m:r>
                          <w:rPr>
                            <w:rStyle w:val="Strong"/>
                            <w:rFonts w:ascii="Cambria Math" w:hAnsi="Cambria Math"/>
                            <w:lang w:val="en-US"/>
                          </w:rPr>
                          <m:t>i,1:i,y</m:t>
                        </m:r>
                      </m:sub>
                      <m:sup>
                        <m:r>
                          <w:rPr>
                            <w:rStyle w:val="Strong"/>
                            <w:rFonts w:ascii="Cambria Math" w:hAnsi="Cambria Math"/>
                            <w:lang w:val="en-US"/>
                          </w:rPr>
                          <m:t>J</m:t>
                        </m:r>
                      </m:sup>
                    </m:sSubSup>
                  </m:e>
                </m:nary>
                <m:r>
                  <w:rPr>
                    <w:rStyle w:val="Strong"/>
                    <w:rFonts w:ascii="Cambria Math" w:hAnsi="Cambria Math"/>
                    <w:lang w:val="en-US"/>
                  </w:rPr>
                  <m:t xml:space="preserve"> , &amp;i&lt;15</m:t>
                </m:r>
              </m:e>
              <m:e>
                <m:nary>
                  <m:naryPr>
                    <m:chr m:val="∑"/>
                    <m:limLoc m:val="undOvr"/>
                    <m:subHide m:val="1"/>
                    <m:supHide m:val="1"/>
                    <m:ctrlPr>
                      <w:rPr>
                        <w:rStyle w:val="Strong"/>
                        <w:rFonts w:ascii="Cambria Math" w:hAnsi="Cambria Math"/>
                        <w:b w:val="0"/>
                        <w:bCs w:val="0"/>
                        <w:i/>
                        <w:lang w:val="en-US"/>
                      </w:rPr>
                    </m:ctrlPr>
                  </m:naryPr>
                  <m:sub/>
                  <m:sup/>
                  <m:e>
                    <m:sSubSup>
                      <m:sSubSupPr>
                        <m:ctrlPr>
                          <w:rPr>
                            <w:rStyle w:val="Strong"/>
                            <w:rFonts w:ascii="Cambria Math" w:hAnsi="Cambria Math"/>
                            <w:b w:val="0"/>
                            <w:bCs w:val="0"/>
                            <w:i/>
                            <w:lang w:val="en-US"/>
                          </w:rPr>
                        </m:ctrlPr>
                      </m:sSubSupPr>
                      <m:e>
                        <m:r>
                          <w:rPr>
                            <w:rStyle w:val="Strong"/>
                            <w:rFonts w:ascii="Cambria Math" w:hAnsi="Cambria Math"/>
                            <w:lang w:val="en-US"/>
                          </w:rPr>
                          <m:t>q</m:t>
                        </m:r>
                      </m:e>
                      <m:sub>
                        <m:r>
                          <w:rPr>
                            <w:rStyle w:val="Strong"/>
                            <w:rFonts w:ascii="Cambria Math" w:hAnsi="Cambria Math"/>
                            <w:lang w:val="en-US"/>
                          </w:rPr>
                          <m:t>i,(i-13):i,y</m:t>
                        </m:r>
                      </m:sub>
                      <m:sup>
                        <m:r>
                          <w:rPr>
                            <w:rStyle w:val="Strong"/>
                            <w:rFonts w:ascii="Cambria Math" w:hAnsi="Cambria Math"/>
                            <w:lang w:val="en-US"/>
                          </w:rPr>
                          <m:t>J</m:t>
                        </m:r>
                      </m:sup>
                    </m:sSubSup>
                  </m:e>
                </m:nary>
                <m:r>
                  <w:rPr>
                    <w:rStyle w:val="Strong"/>
                    <w:rFonts w:ascii="Cambria Math" w:hAnsi="Cambria Math"/>
                    <w:lang w:val="en-US"/>
                  </w:rPr>
                  <m:t xml:space="preserve"> , &amp;i≥15</m:t>
                </m:r>
              </m:e>
            </m:eqArr>
          </m:e>
        </m:d>
      </m:oMath>
    </w:p>
    <w:p w:rsidR="002B1260" w:rsidRDefault="002B1260" w:rsidP="002B1260">
      <w:pPr>
        <w:rPr>
          <w:rStyle w:val="Strong"/>
          <w:b w:val="0"/>
          <w:lang w:val="en-US"/>
        </w:rPr>
      </w:pPr>
    </w:p>
    <w:p w:rsidR="002B1260" w:rsidRDefault="002B1260" w:rsidP="002B1260">
      <w:pPr>
        <w:rPr>
          <w:rStyle w:val="Strong"/>
          <w:b w:val="0"/>
          <w:lang w:val="en-US"/>
        </w:rPr>
      </w:pPr>
    </w:p>
    <w:p w:rsidR="002B1260" w:rsidRDefault="002B1260" w:rsidP="002B1260">
      <w:pPr>
        <w:pStyle w:val="Subtitle"/>
        <w:rPr>
          <w:rStyle w:val="SubtleEmphasis"/>
          <w:lang w:val="en-US"/>
        </w:rPr>
      </w:pPr>
      <w:r>
        <w:rPr>
          <w:rStyle w:val="SubtleEmphasis"/>
          <w:lang w:val="en-US"/>
        </w:rPr>
        <w:t>Observation process</w:t>
      </w:r>
    </w:p>
    <w:p w:rsidR="002B1260" w:rsidRDefault="002B1260" w:rsidP="002B1260">
      <w:pPr>
        <w:rPr>
          <w:lang w:val="en-US"/>
        </w:rPr>
      </w:pPr>
      <w:r>
        <w:rPr>
          <w:lang w:val="en-US"/>
        </w:rPr>
        <w:t xml:space="preserve">In previous sections we have covered the processes assumed to affect the timing of the </w:t>
      </w:r>
      <w:proofErr w:type="spellStart"/>
      <w:r>
        <w:rPr>
          <w:lang w:val="en-US"/>
        </w:rPr>
        <w:t>smolt</w:t>
      </w:r>
      <w:proofErr w:type="spellEnd"/>
      <w:r>
        <w:rPr>
          <w:lang w:val="en-US"/>
        </w:rPr>
        <w:t xml:space="preserve"> passage on the video site. To combine the observed number of </w:t>
      </w:r>
      <w:proofErr w:type="spellStart"/>
      <w:r>
        <w:rPr>
          <w:lang w:val="en-US"/>
        </w:rPr>
        <w:t>smolts</w:t>
      </w:r>
      <w:proofErr w:type="spellEnd"/>
      <w:r>
        <w:rPr>
          <w:lang w:val="en-US"/>
        </w:rPr>
        <w:t xml:space="preserve"> at the video monitoring experiment, we need yet to include the process of observing. It seems natural to assume that there are always some individuals that pass the site unobserved, and thus this proportion must be acknowledged when total run size is estimated. Next, we introduce two versions for observation process.</w:t>
      </w:r>
    </w:p>
    <w:p w:rsidR="002B1260" w:rsidRDefault="002B1260" w:rsidP="002B1260">
      <w:pPr>
        <w:rPr>
          <w:lang w:val="en-US"/>
        </w:rPr>
      </w:pPr>
      <w:r>
        <w:rPr>
          <w:lang w:val="en-US"/>
        </w:rPr>
        <w:t xml:space="preserve">First version is simple yet not very realistic. We assume that the number of </w:t>
      </w:r>
      <w:proofErr w:type="spellStart"/>
      <w:r>
        <w:rPr>
          <w:lang w:val="en-US"/>
        </w:rPr>
        <w:t>smolts</w:t>
      </w:r>
      <w:proofErr w:type="spellEnd"/>
      <w:r>
        <w:rPr>
          <w:lang w:val="en-US"/>
        </w:rPr>
        <w:t xml:space="preserve"> observed at the video site on day </w:t>
      </w:r>
      <m:oMath>
        <m:r>
          <w:rPr>
            <w:rFonts w:ascii="Cambria Math" w:hAnsi="Cambria Math"/>
            <w:lang w:val="en-US"/>
          </w:rPr>
          <m:t>i</m:t>
        </m:r>
      </m:oMath>
      <w:r>
        <w:rPr>
          <w:rFonts w:eastAsiaTheme="minorEastAsia"/>
          <w:lang w:val="en-US"/>
        </w:rPr>
        <w:t xml:space="preserve"> in year </w:t>
      </w:r>
      <m:oMath>
        <m:r>
          <w:rPr>
            <w:rFonts w:ascii="Cambria Math" w:eastAsiaTheme="minorEastAsia" w:hAnsi="Cambria Math"/>
            <w:lang w:val="en-US"/>
          </w:rPr>
          <m:t>y</m:t>
        </m:r>
      </m:oMath>
      <w:r>
        <w:rPr>
          <w:lang w:val="en-US"/>
        </w:rPr>
        <w:t xml:space="preserve"> (</w:t>
      </w:r>
      <m:oMath>
        <m:sSubSup>
          <m:sSubSupPr>
            <m:ctrlPr>
              <w:rPr>
                <w:rFonts w:ascii="Cambria Math" w:hAnsi="Cambria Math"/>
                <w:i/>
                <w:lang w:val="en-US"/>
              </w:rPr>
            </m:ctrlPr>
          </m:sSubSupPr>
          <m:e>
            <m:r>
              <w:rPr>
                <w:rFonts w:ascii="Cambria Math" w:hAnsi="Cambria Math"/>
                <w:lang w:val="en-US"/>
              </w:rPr>
              <m:t>N</m:t>
            </m:r>
          </m:e>
          <m:sub>
            <m:r>
              <w:rPr>
                <w:rFonts w:ascii="Cambria Math" w:hAnsi="Cambria Math"/>
                <w:lang w:val="en-US"/>
              </w:rPr>
              <m:t>i,y</m:t>
            </m:r>
          </m:sub>
          <m:sup>
            <m:r>
              <w:rPr>
                <w:rFonts w:ascii="Cambria Math" w:hAnsi="Cambria Math"/>
                <w:lang w:val="en-US"/>
              </w:rPr>
              <m:t>Obs</m:t>
            </m:r>
          </m:sup>
        </m:sSubSup>
        <m:r>
          <w:rPr>
            <w:rFonts w:ascii="Cambria Math" w:hAnsi="Cambria Math"/>
            <w:lang w:val="en-US"/>
          </w:rPr>
          <m:t>)</m:t>
        </m:r>
      </m:oMath>
      <w:r>
        <w:rPr>
          <w:lang w:val="en-US"/>
        </w:rPr>
        <w:t xml:space="preserve"> follows Beta-binomial distribution:</w:t>
      </w:r>
    </w:p>
    <w:p w:rsidR="002B1260" w:rsidRPr="001E3EB8" w:rsidRDefault="000B52F2" w:rsidP="002B1260">
      <w:pPr>
        <w:pStyle w:val="ListParagraph"/>
        <w:numPr>
          <w:ilvl w:val="0"/>
          <w:numId w:val="5"/>
        </w:numPr>
        <w:rPr>
          <w:bCs/>
          <w:lang w:val="en-US"/>
        </w:rPr>
      </w:pPr>
      <m:oMath>
        <m:sSubSup>
          <m:sSubSupPr>
            <m:ctrlPr>
              <w:rPr>
                <w:rFonts w:ascii="Cambria Math" w:eastAsiaTheme="minorHAnsi" w:hAnsi="Cambria Math" w:cstheme="minorBidi"/>
                <w:i/>
                <w:sz w:val="22"/>
                <w:szCs w:val="22"/>
                <w:lang w:val="en-US" w:eastAsia="en-US"/>
              </w:rPr>
            </m:ctrlPr>
          </m:sSubSupPr>
          <m:e>
            <m:r>
              <w:rPr>
                <w:rFonts w:ascii="Cambria Math" w:hAnsi="Cambria Math"/>
                <w:lang w:val="en-US"/>
              </w:rPr>
              <m:t>N</m:t>
            </m:r>
          </m:e>
          <m:sub>
            <m:r>
              <w:rPr>
                <w:rFonts w:ascii="Cambria Math" w:hAnsi="Cambria Math"/>
                <w:lang w:val="en-US"/>
              </w:rPr>
              <m:t>i,y</m:t>
            </m:r>
          </m:sub>
          <m:sup>
            <m:r>
              <w:rPr>
                <w:rFonts w:ascii="Cambria Math" w:hAnsi="Cambria Math"/>
                <w:lang w:val="en-US"/>
              </w:rPr>
              <m:t>Obs</m:t>
            </m:r>
          </m:sup>
        </m:sSubSup>
        <m:r>
          <w:rPr>
            <w:rFonts w:ascii="Cambria Math" w:hAnsi="Cambria Math"/>
            <w:lang w:val="en-US"/>
          </w:rPr>
          <m:t xml:space="preserve">~Beta-bin(100,10, </m:t>
        </m:r>
        <m:sSub>
          <m:sSubPr>
            <m:ctrlPr>
              <w:rPr>
                <w:rFonts w:ascii="Cambria Math" w:eastAsiaTheme="minorHAnsi" w:hAnsi="Cambria Math" w:cstheme="minorBidi"/>
                <w:i/>
                <w:sz w:val="22"/>
                <w:szCs w:val="22"/>
                <w:lang w:val="en-US" w:eastAsia="en-US"/>
              </w:rPr>
            </m:ctrlPr>
          </m:sSubPr>
          <m:e>
            <m:r>
              <w:rPr>
                <w:rFonts w:ascii="Cambria Math" w:eastAsiaTheme="minorHAnsi" w:hAnsi="Cambria Math" w:cstheme="minorBidi"/>
                <w:sz w:val="22"/>
                <w:szCs w:val="22"/>
                <w:lang w:val="en-US" w:eastAsia="en-US"/>
              </w:rPr>
              <m:t>N</m:t>
            </m:r>
          </m:e>
          <m:sub>
            <m:r>
              <w:rPr>
                <w:rFonts w:ascii="Cambria Math" w:eastAsiaTheme="minorHAnsi" w:hAnsi="Cambria Math" w:cstheme="minorBidi"/>
                <w:sz w:val="22"/>
                <w:szCs w:val="22"/>
                <w:lang w:val="en-US" w:eastAsia="en-US"/>
              </w:rPr>
              <m:t>i,y</m:t>
            </m:r>
          </m:sub>
        </m:sSub>
        <m:r>
          <w:rPr>
            <w:rFonts w:ascii="Cambria Math" w:hAnsi="Cambria Math"/>
            <w:lang w:val="en-US"/>
          </w:rPr>
          <m:t>)</m:t>
        </m:r>
      </m:oMath>
      <w:r w:rsidR="001E3EB8">
        <w:rPr>
          <w:lang w:val="en-US"/>
        </w:rPr>
        <w:t>.</w:t>
      </w:r>
    </w:p>
    <w:p w:rsidR="001E3EB8" w:rsidRDefault="001E3EB8" w:rsidP="001E3EB8">
      <w:pPr>
        <w:rPr>
          <w:bCs/>
          <w:lang w:val="en-US"/>
        </w:rPr>
      </w:pPr>
    </w:p>
    <w:p w:rsidR="001E3EB8" w:rsidRPr="001E3EB8" w:rsidRDefault="001E3EB8" w:rsidP="001E3EB8">
      <w:pPr>
        <w:rPr>
          <w:rFonts w:eastAsiaTheme="minorEastAsia"/>
          <w:lang w:val="en-US"/>
        </w:rPr>
      </w:pPr>
      <w:r>
        <w:rPr>
          <w:bCs/>
          <w:lang w:val="en-US"/>
        </w:rPr>
        <w:t xml:space="preserve">Here </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i,y</m:t>
            </m:r>
          </m:sub>
        </m:sSub>
      </m:oMath>
      <w:r>
        <w:rPr>
          <w:rFonts w:eastAsiaTheme="minorEastAsia"/>
          <w:lang w:val="en-US"/>
        </w:rPr>
        <w:t xml:space="preserve"> is the total number of smolts passing the video site and numerical constants indicate that the </w:t>
      </w:r>
      <w:r w:rsidR="00E84A3B">
        <w:rPr>
          <w:rFonts w:eastAsiaTheme="minorEastAsia"/>
          <w:lang w:val="en-US"/>
        </w:rPr>
        <w:t xml:space="preserve">probability that an individual </w:t>
      </w:r>
      <w:proofErr w:type="spellStart"/>
      <w:r w:rsidR="00E84A3B">
        <w:rPr>
          <w:rFonts w:eastAsiaTheme="minorEastAsia"/>
          <w:lang w:val="en-US"/>
        </w:rPr>
        <w:t>smolt</w:t>
      </w:r>
      <w:proofErr w:type="spellEnd"/>
      <w:r w:rsidR="00E84A3B">
        <w:rPr>
          <w:rFonts w:eastAsiaTheme="minorEastAsia"/>
          <w:lang w:val="en-US"/>
        </w:rPr>
        <w:t xml:space="preserve"> is observed</w:t>
      </w:r>
      <w:r>
        <w:rPr>
          <w:rFonts w:eastAsiaTheme="minorEastAsia"/>
          <w:lang w:val="en-US"/>
        </w:rPr>
        <w:t xml:space="preserve"> follows </w:t>
      </w:r>
      <m:oMath>
        <m:r>
          <w:rPr>
            <w:rFonts w:ascii="Cambria Math" w:eastAsiaTheme="minorEastAsia" w:hAnsi="Cambria Math"/>
            <w:lang w:val="en-US"/>
          </w:rPr>
          <m:t>Beta(</m:t>
        </m:r>
        <m:r>
          <w:rPr>
            <w:rFonts w:ascii="Cambria Math" w:eastAsiaTheme="minorEastAsia" w:hAnsi="Cambria Math"/>
            <w:lang w:val="en-US" w:eastAsia="fi-FI"/>
          </w:rPr>
          <m:t>100,10</m:t>
        </m:r>
        <m:r>
          <w:rPr>
            <w:rFonts w:ascii="Cambria Math" w:hAnsi="Cambria Math"/>
            <w:lang w:val="en-US"/>
          </w:rPr>
          <m:t>)</m:t>
        </m:r>
      </m:oMath>
      <w:r w:rsidR="00E84A3B" w:rsidRPr="00E84A3B">
        <w:rPr>
          <w:rFonts w:eastAsiaTheme="minorEastAsia"/>
          <w:bCs/>
          <w:lang w:val="en-US"/>
        </w:rPr>
        <w:t xml:space="preserve"> </w:t>
      </w:r>
      <w:r>
        <w:rPr>
          <w:rFonts w:eastAsiaTheme="minorEastAsia"/>
          <w:lang w:val="en-US"/>
        </w:rPr>
        <w:t>distribution</w:t>
      </w:r>
      <w:r w:rsidR="00E84A3B">
        <w:rPr>
          <w:rFonts w:eastAsiaTheme="minorEastAsia"/>
          <w:lang w:val="en-US"/>
        </w:rPr>
        <w:t xml:space="preserve"> having</w:t>
      </w:r>
      <w:r>
        <w:rPr>
          <w:rFonts w:eastAsiaTheme="minorEastAsia"/>
          <w:lang w:val="en-US"/>
        </w:rPr>
        <w:t xml:space="preserve"> mean 0.91, and standard dev</w:t>
      </w:r>
      <w:r w:rsidR="00E84A3B">
        <w:rPr>
          <w:rFonts w:eastAsiaTheme="minorEastAsia"/>
          <w:lang w:val="en-US"/>
        </w:rPr>
        <w:t>iation of 0.03. Thus</w:t>
      </w:r>
      <w:r>
        <w:rPr>
          <w:rFonts w:eastAsiaTheme="minorEastAsia"/>
          <w:lang w:val="en-US"/>
        </w:rPr>
        <w:t xml:space="preserve">, 9% of </w:t>
      </w:r>
      <w:proofErr w:type="spellStart"/>
      <w:r>
        <w:rPr>
          <w:rFonts w:eastAsiaTheme="minorEastAsia"/>
          <w:lang w:val="en-US"/>
        </w:rPr>
        <w:t>smolts</w:t>
      </w:r>
      <w:proofErr w:type="spellEnd"/>
      <w:r>
        <w:rPr>
          <w:rFonts w:eastAsiaTheme="minorEastAsia"/>
          <w:lang w:val="en-US"/>
        </w:rPr>
        <w:t xml:space="preserve"> would pass the video site unobserved, with 95% PI [5%, 14%]. Albeit</w:t>
      </w:r>
      <w:r w:rsidR="001D2FF2">
        <w:rPr>
          <w:rFonts w:eastAsiaTheme="minorEastAsia"/>
          <w:lang w:val="en-US"/>
        </w:rPr>
        <w:t xml:space="preserve"> an </w:t>
      </w:r>
      <w:r>
        <w:rPr>
          <w:lang w:val="en-US"/>
        </w:rPr>
        <w:t xml:space="preserve">observation model </w:t>
      </w:r>
      <w:r w:rsidR="001D2FF2">
        <w:rPr>
          <w:lang w:val="en-US"/>
        </w:rPr>
        <w:t xml:space="preserve">with fixed probability for observing </w:t>
      </w:r>
      <w:r w:rsidR="00E84A3B">
        <w:rPr>
          <w:lang w:val="en-US"/>
        </w:rPr>
        <w:t xml:space="preserve">is </w:t>
      </w:r>
      <w:r w:rsidR="001D2FF2">
        <w:rPr>
          <w:lang w:val="en-US"/>
        </w:rPr>
        <w:t xml:space="preserve">not </w:t>
      </w:r>
      <w:r>
        <w:rPr>
          <w:lang w:val="en-US"/>
        </w:rPr>
        <w:t xml:space="preserve">realistic, it can be used to illustrate how the processes of departing and travelling affect the model results yet acknowledging that the process of observing is not perfect. </w:t>
      </w:r>
    </w:p>
    <w:p w:rsidR="001E3EB8" w:rsidRPr="00E84A3B" w:rsidRDefault="001D2FF2" w:rsidP="001E3EB8">
      <w:pPr>
        <w:rPr>
          <w:lang w:val="en-US"/>
        </w:rPr>
      </w:pPr>
      <w:r>
        <w:rPr>
          <w:lang w:val="en-US"/>
        </w:rPr>
        <w:t xml:space="preserve">The </w:t>
      </w:r>
      <w:r w:rsidR="001E3EB8">
        <w:rPr>
          <w:lang w:val="en-US"/>
        </w:rPr>
        <w:t>second version for observation process aims at high</w:t>
      </w:r>
      <w:r>
        <w:rPr>
          <w:lang w:val="en-US"/>
        </w:rPr>
        <w:t>er</w:t>
      </w:r>
      <w:r w:rsidR="001E3EB8">
        <w:rPr>
          <w:lang w:val="en-US"/>
        </w:rPr>
        <w:t xml:space="preserve"> realism, accounting for expert views on how great the probability to observe a </w:t>
      </w:r>
      <w:proofErr w:type="spellStart"/>
      <w:r w:rsidR="001E3EB8">
        <w:rPr>
          <w:lang w:val="en-US"/>
        </w:rPr>
        <w:t>smolt</w:t>
      </w:r>
      <w:proofErr w:type="spellEnd"/>
      <w:r w:rsidR="001E3EB8">
        <w:rPr>
          <w:lang w:val="en-US"/>
        </w:rPr>
        <w:t xml:space="preserve"> may be in excellent vs. poor circumstances and how </w:t>
      </w:r>
      <w:r w:rsidR="00E84A3B">
        <w:rPr>
          <w:lang w:val="en-US"/>
        </w:rPr>
        <w:t xml:space="preserve">the level </w:t>
      </w:r>
      <w:r w:rsidR="001E3EB8">
        <w:rPr>
          <w:lang w:val="en-US"/>
        </w:rPr>
        <w:t xml:space="preserve">of water in the </w:t>
      </w:r>
      <w:r w:rsidR="001E3EB8" w:rsidRPr="00E84A3B">
        <w:rPr>
          <w:lang w:val="en-US"/>
        </w:rPr>
        <w:t>stream could affect this probability. Let’s consider again that the number observed follow</w:t>
      </w:r>
      <w:r w:rsidR="00E84A3B" w:rsidRPr="00E84A3B">
        <w:rPr>
          <w:lang w:val="en-US"/>
        </w:rPr>
        <w:t>s</w:t>
      </w:r>
      <w:r w:rsidR="001E3EB8" w:rsidRPr="00E84A3B">
        <w:rPr>
          <w:lang w:val="en-US"/>
        </w:rPr>
        <w:t xml:space="preserve"> a Beta-binomial distribution:</w:t>
      </w:r>
    </w:p>
    <w:p w:rsidR="001E3EB8" w:rsidRPr="00E84A3B" w:rsidRDefault="001E3EB8" w:rsidP="001E3EB8">
      <w:pPr>
        <w:rPr>
          <w:bCs/>
          <w:lang w:val="en-US"/>
        </w:rPr>
      </w:pPr>
    </w:p>
    <w:p w:rsidR="001E3EB8" w:rsidRPr="0009459E" w:rsidRDefault="000B52F2" w:rsidP="002B1260">
      <w:pPr>
        <w:pStyle w:val="ListParagraph"/>
        <w:numPr>
          <w:ilvl w:val="0"/>
          <w:numId w:val="5"/>
        </w:numPr>
        <w:rPr>
          <w:bCs/>
          <w:sz w:val="22"/>
          <w:szCs w:val="22"/>
          <w:lang w:val="en-US"/>
        </w:rPr>
      </w:pPr>
      <m:oMath>
        <m:sSubSup>
          <m:sSubSupPr>
            <m:ctrlPr>
              <w:rPr>
                <w:rFonts w:ascii="Cambria Math" w:eastAsiaTheme="minorHAnsi" w:hAnsi="Cambria Math" w:cstheme="minorBidi"/>
                <w:i/>
                <w:sz w:val="22"/>
                <w:szCs w:val="22"/>
                <w:lang w:val="en-US" w:eastAsia="en-US"/>
              </w:rPr>
            </m:ctrlPr>
          </m:sSubSupPr>
          <m:e>
            <m:r>
              <w:rPr>
                <w:rFonts w:ascii="Cambria Math" w:hAnsi="Cambria Math"/>
                <w:sz w:val="22"/>
                <w:szCs w:val="22"/>
                <w:lang w:val="en-US"/>
              </w:rPr>
              <m:t>N</m:t>
            </m:r>
          </m:e>
          <m:sub>
            <m:r>
              <w:rPr>
                <w:rFonts w:ascii="Cambria Math" w:hAnsi="Cambria Math"/>
                <w:sz w:val="22"/>
                <w:szCs w:val="22"/>
                <w:lang w:val="en-US"/>
              </w:rPr>
              <m:t>i,y</m:t>
            </m:r>
          </m:sub>
          <m:sup>
            <m:r>
              <w:rPr>
                <w:rFonts w:ascii="Cambria Math" w:hAnsi="Cambria Math"/>
                <w:sz w:val="22"/>
                <w:szCs w:val="22"/>
                <w:lang w:val="en-US"/>
              </w:rPr>
              <m:t>Obs</m:t>
            </m:r>
          </m:sup>
        </m:sSubSup>
        <m:r>
          <w:rPr>
            <w:rFonts w:ascii="Cambria Math" w:hAnsi="Cambria Math"/>
            <w:sz w:val="22"/>
            <w:szCs w:val="22"/>
            <w:lang w:val="en-US"/>
          </w:rPr>
          <m:t>~Beta-bin(</m:t>
        </m:r>
        <m:sSubSup>
          <m:sSubSupPr>
            <m:ctrlPr>
              <w:rPr>
                <w:rFonts w:ascii="Cambria Math" w:hAnsi="Cambria Math" w:cstheme="minorBidi"/>
                <w:i/>
                <w:sz w:val="22"/>
                <w:szCs w:val="22"/>
                <w:lang w:val="en-US"/>
              </w:rPr>
            </m:ctrlPr>
          </m:sSubSupPr>
          <m:e>
            <m:r>
              <w:rPr>
                <w:rFonts w:ascii="Cambria Math" w:hAnsi="Cambria Math" w:cstheme="minorBidi"/>
                <w:sz w:val="22"/>
                <w:szCs w:val="22"/>
                <w:lang w:val="en-US"/>
              </w:rPr>
              <m:t>μ</m:t>
            </m:r>
          </m:e>
          <m:sub>
            <m:r>
              <w:rPr>
                <w:rFonts w:ascii="Cambria Math" w:hAnsi="Cambria Math" w:cstheme="minorBidi"/>
                <w:sz w:val="22"/>
                <w:szCs w:val="22"/>
                <w:lang w:val="en-US"/>
              </w:rPr>
              <m:t xml:space="preserve">i,y </m:t>
            </m:r>
          </m:sub>
          <m:sup>
            <m:r>
              <w:rPr>
                <w:rFonts w:ascii="Cambria Math" w:hAnsi="Cambria Math" w:cstheme="minorBidi"/>
                <w:sz w:val="22"/>
                <w:szCs w:val="22"/>
                <w:lang w:val="en-US"/>
              </w:rPr>
              <m:t>B</m:t>
            </m:r>
          </m:sup>
        </m:sSubSup>
        <m:sSup>
          <m:sSupPr>
            <m:ctrlPr>
              <w:rPr>
                <w:rFonts w:ascii="Cambria Math" w:hAnsi="Cambria Math" w:cstheme="minorBidi"/>
                <w:i/>
                <w:sz w:val="22"/>
                <w:szCs w:val="22"/>
                <w:lang w:val="en-US"/>
              </w:rPr>
            </m:ctrlPr>
          </m:sSupPr>
          <m:e>
            <m:r>
              <w:rPr>
                <w:rFonts w:ascii="Cambria Math" w:hAnsi="Cambria Math" w:cstheme="minorBidi"/>
                <w:sz w:val="22"/>
                <w:szCs w:val="22"/>
                <w:lang w:val="en-US"/>
              </w:rPr>
              <m:t>η</m:t>
            </m:r>
          </m:e>
          <m:sup>
            <m:r>
              <w:rPr>
                <w:rFonts w:ascii="Cambria Math" w:hAnsi="Cambria Math" w:cstheme="minorBidi"/>
                <w:sz w:val="22"/>
                <w:szCs w:val="22"/>
                <w:lang w:val="en-US"/>
              </w:rPr>
              <m:t>B</m:t>
            </m:r>
          </m:sup>
        </m:sSup>
        <m:r>
          <w:rPr>
            <w:rFonts w:ascii="Cambria Math" w:hAnsi="Cambria Math"/>
            <w:sz w:val="22"/>
            <w:szCs w:val="22"/>
            <w:lang w:val="en-US"/>
          </w:rPr>
          <m:t>,</m:t>
        </m:r>
        <m:sSubSup>
          <m:sSubSupPr>
            <m:ctrlPr>
              <w:rPr>
                <w:rFonts w:ascii="Cambria Math" w:hAnsi="Cambria Math" w:cstheme="minorBidi"/>
                <w:i/>
                <w:sz w:val="22"/>
                <w:szCs w:val="22"/>
                <w:lang w:val="en-US"/>
              </w:rPr>
            </m:ctrlPr>
          </m:sSubSupPr>
          <m:e>
            <m:r>
              <w:rPr>
                <w:rFonts w:ascii="Cambria Math" w:hAnsi="Cambria Math" w:cstheme="minorBidi"/>
                <w:sz w:val="22"/>
                <w:szCs w:val="22"/>
                <w:lang w:val="en-US"/>
              </w:rPr>
              <m:t xml:space="preserve"> (1-μ</m:t>
            </m:r>
          </m:e>
          <m:sub>
            <m:r>
              <w:rPr>
                <w:rFonts w:ascii="Cambria Math" w:hAnsi="Cambria Math" w:cstheme="minorBidi"/>
                <w:sz w:val="22"/>
                <w:szCs w:val="22"/>
                <w:lang w:val="en-US"/>
              </w:rPr>
              <m:t xml:space="preserve">i,y </m:t>
            </m:r>
          </m:sub>
          <m:sup>
            <m:r>
              <w:rPr>
                <w:rFonts w:ascii="Cambria Math" w:hAnsi="Cambria Math" w:cstheme="minorBidi"/>
                <w:sz w:val="22"/>
                <w:szCs w:val="22"/>
                <w:lang w:val="en-US"/>
              </w:rPr>
              <m:t>B</m:t>
            </m:r>
          </m:sup>
        </m:sSubSup>
        <m:r>
          <w:rPr>
            <w:rFonts w:ascii="Cambria Math" w:hAnsi="Cambria Math" w:cstheme="minorBidi"/>
            <w:sz w:val="22"/>
            <w:szCs w:val="22"/>
            <w:lang w:val="en-US"/>
          </w:rPr>
          <m:t>)</m:t>
        </m:r>
        <m:sSup>
          <m:sSupPr>
            <m:ctrlPr>
              <w:rPr>
                <w:rFonts w:ascii="Cambria Math" w:hAnsi="Cambria Math" w:cstheme="minorBidi"/>
                <w:i/>
                <w:sz w:val="22"/>
                <w:szCs w:val="22"/>
                <w:lang w:val="en-US"/>
              </w:rPr>
            </m:ctrlPr>
          </m:sSupPr>
          <m:e>
            <m:r>
              <w:rPr>
                <w:rFonts w:ascii="Cambria Math" w:hAnsi="Cambria Math" w:cstheme="minorBidi"/>
                <w:sz w:val="22"/>
                <w:szCs w:val="22"/>
                <w:lang w:val="en-US"/>
              </w:rPr>
              <m:t>η</m:t>
            </m:r>
          </m:e>
          <m:sup>
            <m:r>
              <w:rPr>
                <w:rFonts w:ascii="Cambria Math" w:hAnsi="Cambria Math" w:cstheme="minorBidi"/>
                <w:sz w:val="22"/>
                <w:szCs w:val="22"/>
                <w:lang w:val="en-US"/>
              </w:rPr>
              <m:t>B</m:t>
            </m:r>
          </m:sup>
        </m:sSup>
        <m:r>
          <w:rPr>
            <w:rFonts w:ascii="Cambria Math" w:hAnsi="Cambria Math"/>
            <w:sz w:val="22"/>
            <w:szCs w:val="22"/>
            <w:lang w:val="en-US"/>
          </w:rPr>
          <m:t xml:space="preserve">,  </m:t>
        </m:r>
        <m:sSub>
          <m:sSubPr>
            <m:ctrlPr>
              <w:rPr>
                <w:rFonts w:ascii="Cambria Math" w:eastAsiaTheme="minorHAnsi" w:hAnsi="Cambria Math" w:cstheme="minorBidi"/>
                <w:i/>
                <w:sz w:val="22"/>
                <w:szCs w:val="22"/>
                <w:lang w:val="en-US" w:eastAsia="en-US"/>
              </w:rPr>
            </m:ctrlPr>
          </m:sSubPr>
          <m:e>
            <m:r>
              <w:rPr>
                <w:rFonts w:ascii="Cambria Math" w:eastAsiaTheme="minorHAnsi" w:hAnsi="Cambria Math" w:cstheme="minorBidi"/>
                <w:sz w:val="22"/>
                <w:szCs w:val="22"/>
                <w:lang w:val="en-US" w:eastAsia="en-US"/>
              </w:rPr>
              <m:t>N</m:t>
            </m:r>
          </m:e>
          <m:sub>
            <m:r>
              <w:rPr>
                <w:rFonts w:ascii="Cambria Math" w:eastAsiaTheme="minorHAnsi" w:hAnsi="Cambria Math" w:cstheme="minorBidi"/>
                <w:sz w:val="22"/>
                <w:szCs w:val="22"/>
                <w:lang w:val="en-US" w:eastAsia="en-US"/>
              </w:rPr>
              <m:t>i,y</m:t>
            </m:r>
          </m:sub>
        </m:sSub>
        <m:r>
          <w:rPr>
            <w:rFonts w:ascii="Cambria Math" w:hAnsi="Cambria Math"/>
            <w:sz w:val="22"/>
            <w:szCs w:val="22"/>
            <w:lang w:val="en-US"/>
          </w:rPr>
          <m:t>)</m:t>
        </m:r>
      </m:oMath>
      <w:r w:rsidR="00E84A3B" w:rsidRPr="00E84A3B">
        <w:rPr>
          <w:sz w:val="22"/>
          <w:szCs w:val="22"/>
          <w:lang w:val="en-US"/>
        </w:rPr>
        <w:t>.</w:t>
      </w:r>
    </w:p>
    <w:p w:rsidR="0009459E" w:rsidRDefault="0009459E" w:rsidP="0009459E">
      <w:pPr>
        <w:rPr>
          <w:bCs/>
          <w:lang w:val="en-US"/>
        </w:rPr>
      </w:pPr>
    </w:p>
    <w:p w:rsidR="00775BB2" w:rsidRPr="00E84A3B" w:rsidRDefault="00570233" w:rsidP="00775BB2">
      <w:pPr>
        <w:rPr>
          <w:bCs/>
          <w:lang w:val="en-US"/>
        </w:rPr>
      </w:pPr>
      <w:r>
        <w:rPr>
          <w:bCs/>
          <w:lang w:val="en-US"/>
        </w:rPr>
        <w:t>T</w:t>
      </w:r>
      <w:r w:rsidR="0009459E" w:rsidRPr="00E84A3B">
        <w:rPr>
          <w:bCs/>
          <w:lang w:val="en-US"/>
        </w:rPr>
        <w:t xml:space="preserve">he probability to observe a </w:t>
      </w:r>
      <w:proofErr w:type="spellStart"/>
      <w:r w:rsidR="0009459E" w:rsidRPr="00E84A3B">
        <w:rPr>
          <w:bCs/>
          <w:lang w:val="en-US"/>
        </w:rPr>
        <w:t>smolt</w:t>
      </w:r>
      <w:proofErr w:type="spellEnd"/>
      <w:r w:rsidR="0009459E" w:rsidRPr="00E84A3B">
        <w:rPr>
          <w:bCs/>
          <w:lang w:val="en-US"/>
        </w:rPr>
        <w:t xml:space="preserve"> follows </w:t>
      </w:r>
      <w:r>
        <w:rPr>
          <w:bCs/>
          <w:lang w:val="en-US"/>
        </w:rPr>
        <w:t xml:space="preserve">now </w:t>
      </w:r>
      <w:r w:rsidR="0009459E" w:rsidRPr="00E84A3B">
        <w:rPr>
          <w:bCs/>
          <w:lang w:val="en-US"/>
        </w:rPr>
        <w:t xml:space="preserve">a </w:t>
      </w:r>
      <m:oMath>
        <m:r>
          <w:rPr>
            <w:rFonts w:ascii="Cambria Math" w:eastAsiaTheme="minorEastAsia" w:hAnsi="Cambria Math"/>
            <w:lang w:val="en-US"/>
          </w:rPr>
          <m:t>Beta(</m:t>
        </m:r>
        <m:sSubSup>
          <m:sSubSupPr>
            <m:ctrlPr>
              <w:rPr>
                <w:rFonts w:ascii="Cambria Math" w:eastAsiaTheme="minorEastAsia" w:hAnsi="Cambria Math"/>
                <w:i/>
                <w:lang w:val="en-US" w:eastAsia="fi-FI"/>
              </w:rPr>
            </m:ctrlPr>
          </m:sSubSupPr>
          <m:e>
            <m:r>
              <w:rPr>
                <w:rFonts w:ascii="Cambria Math" w:hAnsi="Cambria Math"/>
                <w:lang w:val="en-US"/>
              </w:rPr>
              <m:t>μ</m:t>
            </m:r>
          </m:e>
          <m:sub>
            <m:r>
              <w:rPr>
                <w:rFonts w:ascii="Cambria Math" w:hAnsi="Cambria Math"/>
                <w:lang w:val="en-US"/>
              </w:rPr>
              <m:t xml:space="preserve">i,y </m:t>
            </m:r>
          </m:sub>
          <m:sup>
            <m:r>
              <w:rPr>
                <w:rFonts w:ascii="Cambria Math" w:hAnsi="Cambria Math"/>
                <w:lang w:val="en-US"/>
              </w:rPr>
              <m:t>B</m:t>
            </m:r>
          </m:sup>
        </m:sSubSup>
        <m:sSup>
          <m:sSupPr>
            <m:ctrlPr>
              <w:rPr>
                <w:rFonts w:ascii="Cambria Math" w:eastAsiaTheme="minorEastAsia" w:hAnsi="Cambria Math"/>
                <w:i/>
                <w:lang w:val="en-US" w:eastAsia="fi-FI"/>
              </w:rPr>
            </m:ctrlPr>
          </m:sSupPr>
          <m:e>
            <m:r>
              <w:rPr>
                <w:rFonts w:ascii="Cambria Math" w:hAnsi="Cambria Math"/>
                <w:lang w:val="en-US"/>
              </w:rPr>
              <m:t>η</m:t>
            </m:r>
          </m:e>
          <m:sup>
            <m:r>
              <w:rPr>
                <w:rFonts w:ascii="Cambria Math" w:hAnsi="Cambria Math"/>
                <w:lang w:val="en-US"/>
              </w:rPr>
              <m:t>B</m:t>
            </m:r>
          </m:sup>
        </m:sSup>
        <m:r>
          <w:rPr>
            <w:rFonts w:ascii="Cambria Math" w:hAnsi="Cambria Math"/>
            <w:lang w:val="en-US"/>
          </w:rPr>
          <m:t>,</m:t>
        </m:r>
        <m:sSubSup>
          <m:sSubSupPr>
            <m:ctrlPr>
              <w:rPr>
                <w:rFonts w:ascii="Cambria Math" w:eastAsiaTheme="minorEastAsia" w:hAnsi="Cambria Math"/>
                <w:i/>
                <w:lang w:val="en-US" w:eastAsia="fi-FI"/>
              </w:rPr>
            </m:ctrlPr>
          </m:sSubSupPr>
          <m:e>
            <m:r>
              <w:rPr>
                <w:rFonts w:ascii="Cambria Math" w:hAnsi="Cambria Math"/>
                <w:lang w:val="en-US"/>
              </w:rPr>
              <m:t xml:space="preserve"> (1-μ</m:t>
            </m:r>
          </m:e>
          <m:sub>
            <m:r>
              <w:rPr>
                <w:rFonts w:ascii="Cambria Math" w:hAnsi="Cambria Math"/>
                <w:lang w:val="en-US"/>
              </w:rPr>
              <m:t xml:space="preserve">i,y </m:t>
            </m:r>
          </m:sub>
          <m:sup>
            <m:r>
              <w:rPr>
                <w:rFonts w:ascii="Cambria Math" w:hAnsi="Cambria Math"/>
                <w:lang w:val="en-US"/>
              </w:rPr>
              <m:t>B</m:t>
            </m:r>
          </m:sup>
        </m:sSubSup>
        <m:r>
          <w:rPr>
            <w:rFonts w:ascii="Cambria Math" w:hAnsi="Cambria Math"/>
            <w:lang w:val="en-US"/>
          </w:rPr>
          <m:t>)</m:t>
        </m:r>
        <m:sSup>
          <m:sSupPr>
            <m:ctrlPr>
              <w:rPr>
                <w:rFonts w:ascii="Cambria Math" w:eastAsiaTheme="minorEastAsia" w:hAnsi="Cambria Math"/>
                <w:i/>
                <w:lang w:val="en-US" w:eastAsia="fi-FI"/>
              </w:rPr>
            </m:ctrlPr>
          </m:sSupPr>
          <m:e>
            <m:r>
              <w:rPr>
                <w:rFonts w:ascii="Cambria Math" w:hAnsi="Cambria Math"/>
                <w:lang w:val="en-US"/>
              </w:rPr>
              <m:t>η</m:t>
            </m:r>
          </m:e>
          <m:sup>
            <m:r>
              <w:rPr>
                <w:rFonts w:ascii="Cambria Math" w:hAnsi="Cambria Math"/>
                <w:lang w:val="en-US"/>
              </w:rPr>
              <m:t>B</m:t>
            </m:r>
          </m:sup>
        </m:sSup>
        <m:r>
          <w:rPr>
            <w:rFonts w:ascii="Cambria Math" w:hAnsi="Cambria Math"/>
            <w:lang w:val="en-US"/>
          </w:rPr>
          <m:t>)</m:t>
        </m:r>
      </m:oMath>
      <w:r w:rsidR="0009459E" w:rsidRPr="00E84A3B">
        <w:rPr>
          <w:rFonts w:eastAsiaTheme="minorEastAsia"/>
          <w:bCs/>
          <w:lang w:val="en-US"/>
        </w:rPr>
        <w:t xml:space="preserve"> distribution, where </w:t>
      </w:r>
      <w:r w:rsidR="0009459E" w:rsidRPr="00E84A3B">
        <w:rPr>
          <w:bCs/>
          <w:lang w:val="en-US"/>
        </w:rPr>
        <w:t xml:space="preserve"> </w:t>
      </w:r>
      <m:oMath>
        <m:sSubSup>
          <m:sSubSupPr>
            <m:ctrlPr>
              <w:rPr>
                <w:rFonts w:ascii="Cambria Math" w:eastAsiaTheme="minorEastAsia" w:hAnsi="Cambria Math"/>
                <w:i/>
                <w:lang w:val="en-US" w:eastAsia="fi-FI"/>
              </w:rPr>
            </m:ctrlPr>
          </m:sSubSupPr>
          <m:e>
            <m:r>
              <w:rPr>
                <w:rFonts w:ascii="Cambria Math" w:hAnsi="Cambria Math"/>
                <w:lang w:val="en-US"/>
              </w:rPr>
              <m:t>μ</m:t>
            </m:r>
          </m:e>
          <m:sub>
            <m:r>
              <w:rPr>
                <w:rFonts w:ascii="Cambria Math" w:hAnsi="Cambria Math"/>
                <w:lang w:val="en-US"/>
              </w:rPr>
              <m:t xml:space="preserve">i,y </m:t>
            </m:r>
          </m:sub>
          <m:sup>
            <m:r>
              <w:rPr>
                <w:rFonts w:ascii="Cambria Math" w:hAnsi="Cambria Math"/>
                <w:lang w:val="en-US"/>
              </w:rPr>
              <m:t>B</m:t>
            </m:r>
          </m:sup>
        </m:sSubSup>
      </m:oMath>
      <w:r w:rsidR="0009459E" w:rsidRPr="00E84A3B">
        <w:rPr>
          <w:rFonts w:eastAsiaTheme="minorEastAsia"/>
          <w:lang w:val="en-US" w:eastAsia="fi-FI"/>
        </w:rPr>
        <w:t xml:space="preserve"> is the expected</w:t>
      </w:r>
      <w:r w:rsidR="0009459E">
        <w:rPr>
          <w:rFonts w:eastAsiaTheme="minorEastAsia"/>
          <w:lang w:val="en-US" w:eastAsia="fi-FI"/>
        </w:rPr>
        <w:t xml:space="preserve"> probability to be observed and </w:t>
      </w:r>
      <m:oMath>
        <m:sSup>
          <m:sSupPr>
            <m:ctrlPr>
              <w:rPr>
                <w:rFonts w:ascii="Cambria Math" w:eastAsiaTheme="minorEastAsia" w:hAnsi="Cambria Math"/>
                <w:i/>
                <w:lang w:val="en-US" w:eastAsia="fi-FI"/>
              </w:rPr>
            </m:ctrlPr>
          </m:sSupPr>
          <m:e>
            <m:r>
              <w:rPr>
                <w:rFonts w:ascii="Cambria Math" w:hAnsi="Cambria Math"/>
                <w:lang w:val="en-US"/>
              </w:rPr>
              <m:t>η</m:t>
            </m:r>
          </m:e>
          <m:sup>
            <m:r>
              <w:rPr>
                <w:rFonts w:ascii="Cambria Math" w:hAnsi="Cambria Math"/>
                <w:lang w:val="en-US"/>
              </w:rPr>
              <m:t>B</m:t>
            </m:r>
          </m:sup>
        </m:sSup>
      </m:oMath>
      <w:r w:rsidR="0009459E">
        <w:rPr>
          <w:rFonts w:eastAsiaTheme="minorEastAsia"/>
          <w:lang w:val="en-US" w:eastAsia="fi-FI"/>
        </w:rPr>
        <w:t xml:space="preserve"> is the overdispersion parameter. </w:t>
      </w:r>
      <w:r>
        <w:rPr>
          <w:rFonts w:eastAsiaTheme="minorEastAsia"/>
          <w:lang w:val="en-US" w:eastAsia="fi-FI"/>
        </w:rPr>
        <w:t>T</w:t>
      </w:r>
      <w:r w:rsidR="00775BB2">
        <w:rPr>
          <w:rFonts w:eastAsiaTheme="minorEastAsia"/>
          <w:lang w:val="en-US" w:eastAsia="fi-FI"/>
        </w:rPr>
        <w:t xml:space="preserve">he expected value of the process is </w:t>
      </w:r>
      <w:r>
        <w:rPr>
          <w:rFonts w:eastAsiaTheme="minorEastAsia"/>
          <w:lang w:val="en-US" w:eastAsia="fi-FI"/>
        </w:rPr>
        <w:t xml:space="preserve">once more </w:t>
      </w:r>
      <w:r w:rsidR="00775BB2">
        <w:rPr>
          <w:rFonts w:eastAsiaTheme="minorEastAsia"/>
          <w:lang w:val="en-US" w:eastAsia="fi-FI"/>
        </w:rPr>
        <w:t xml:space="preserve">linked to an environmental covariate, flow, following the expert view that in very good visibility (low flow) at maximum 90% of the </w:t>
      </w:r>
      <w:proofErr w:type="spellStart"/>
      <w:r w:rsidR="00775BB2">
        <w:rPr>
          <w:rFonts w:eastAsiaTheme="minorEastAsia"/>
          <w:lang w:val="en-US" w:eastAsia="fi-FI"/>
        </w:rPr>
        <w:t>smolts</w:t>
      </w:r>
      <w:proofErr w:type="spellEnd"/>
      <w:r w:rsidR="00775BB2">
        <w:rPr>
          <w:rFonts w:eastAsiaTheme="minorEastAsia"/>
          <w:lang w:val="en-US" w:eastAsia="fi-FI"/>
        </w:rPr>
        <w:t xml:space="preserve"> can be observed. As the flow increases, the visibility decreases and again</w:t>
      </w:r>
      <w:r>
        <w:rPr>
          <w:rFonts w:eastAsiaTheme="minorEastAsia"/>
          <w:lang w:val="en-US" w:eastAsia="fi-FI"/>
        </w:rPr>
        <w:t>,</w:t>
      </w:r>
      <w:r w:rsidR="00775BB2">
        <w:rPr>
          <w:rFonts w:eastAsiaTheme="minorEastAsia"/>
          <w:lang w:val="en-US" w:eastAsia="fi-FI"/>
        </w:rPr>
        <w:t xml:space="preserve"> acco</w:t>
      </w:r>
      <w:r>
        <w:rPr>
          <w:rFonts w:eastAsiaTheme="minorEastAsia"/>
          <w:lang w:val="en-US" w:eastAsia="fi-FI"/>
        </w:rPr>
        <w:t>r</w:t>
      </w:r>
      <w:r w:rsidR="00775BB2">
        <w:rPr>
          <w:rFonts w:eastAsiaTheme="minorEastAsia"/>
          <w:lang w:val="en-US" w:eastAsia="fi-FI"/>
        </w:rPr>
        <w:t xml:space="preserve">ding to the expert, observation </w:t>
      </w:r>
      <w:r w:rsidR="00775BB2">
        <w:rPr>
          <w:rFonts w:eastAsiaTheme="minorEastAsia"/>
          <w:lang w:val="en-US" w:eastAsia="fi-FI"/>
        </w:rPr>
        <w:lastRenderedPageBreak/>
        <w:t xml:space="preserve">probability decreases gradually at minimum of 30%. Between these limits of 30% and 90%, </w:t>
      </w:r>
      <w:r w:rsidR="005D00F0">
        <w:rPr>
          <w:rFonts w:eastAsiaTheme="minorEastAsia"/>
          <w:lang w:val="en-US" w:eastAsia="fi-FI"/>
        </w:rPr>
        <w:t xml:space="preserve">the expected </w:t>
      </w:r>
      <w:r w:rsidR="00775BB2">
        <w:rPr>
          <w:rFonts w:eastAsiaTheme="minorEastAsia"/>
          <w:lang w:val="en-US" w:eastAsia="fi-FI"/>
        </w:rPr>
        <w:t>probability is considered to follow logit-</w:t>
      </w:r>
      <w:r w:rsidR="005D00F0">
        <w:rPr>
          <w:rFonts w:eastAsiaTheme="minorEastAsia"/>
          <w:lang w:val="en-US" w:eastAsia="fi-FI"/>
        </w:rPr>
        <w:t>normally linear relationship:</w:t>
      </w:r>
    </w:p>
    <w:p w:rsidR="00126DDF" w:rsidRPr="0009459E" w:rsidRDefault="000B52F2" w:rsidP="002B1260">
      <w:pPr>
        <w:pStyle w:val="ListParagraph"/>
        <w:numPr>
          <w:ilvl w:val="0"/>
          <w:numId w:val="5"/>
        </w:numPr>
        <w:rPr>
          <w:bCs/>
          <w:sz w:val="22"/>
          <w:szCs w:val="22"/>
          <w:lang w:val="en-US"/>
        </w:rPr>
      </w:pPr>
      <m:oMath>
        <m:sSubSup>
          <m:sSubSupPr>
            <m:ctrlPr>
              <w:rPr>
                <w:rFonts w:ascii="Cambria Math" w:hAnsi="Cambria Math" w:cstheme="minorBidi"/>
                <w:i/>
                <w:sz w:val="22"/>
                <w:szCs w:val="22"/>
                <w:lang w:val="en-US"/>
              </w:rPr>
            </m:ctrlPr>
          </m:sSubSupPr>
          <m:e>
            <m:r>
              <w:rPr>
                <w:rFonts w:ascii="Cambria Math" w:hAnsi="Cambria Math" w:cstheme="minorBidi"/>
                <w:sz w:val="22"/>
                <w:szCs w:val="22"/>
                <w:lang w:val="en-US"/>
              </w:rPr>
              <m:t>μ</m:t>
            </m:r>
          </m:e>
          <m:sub>
            <m:r>
              <w:rPr>
                <w:rFonts w:ascii="Cambria Math" w:hAnsi="Cambria Math" w:cstheme="minorBidi"/>
                <w:sz w:val="22"/>
                <w:szCs w:val="22"/>
                <w:lang w:val="en-US"/>
              </w:rPr>
              <m:t xml:space="preserve">i,y </m:t>
            </m:r>
          </m:sub>
          <m:sup>
            <m:r>
              <w:rPr>
                <w:rFonts w:ascii="Cambria Math" w:hAnsi="Cambria Math" w:cstheme="minorBidi"/>
                <w:sz w:val="22"/>
                <w:szCs w:val="22"/>
                <w:lang w:val="en-US"/>
              </w:rPr>
              <m:t>B</m:t>
            </m:r>
          </m:sup>
        </m:sSubSup>
        <m:r>
          <w:rPr>
            <w:rFonts w:ascii="Cambria Math" w:hAnsi="Cambria Math" w:cstheme="minorBidi"/>
            <w:sz w:val="22"/>
            <w:szCs w:val="22"/>
            <w:lang w:val="en-US"/>
          </w:rPr>
          <m:t>=0.6∙</m:t>
        </m:r>
        <m:d>
          <m:dPr>
            <m:ctrlPr>
              <w:rPr>
                <w:rFonts w:ascii="Cambria Math" w:hAnsi="Cambria Math" w:cstheme="minorBidi"/>
                <w:i/>
                <w:sz w:val="22"/>
                <w:szCs w:val="22"/>
                <w:lang w:val="en-US"/>
              </w:rPr>
            </m:ctrlPr>
          </m:dPr>
          <m:e>
            <m:f>
              <m:fPr>
                <m:ctrlPr>
                  <w:rPr>
                    <w:rFonts w:ascii="Cambria Math" w:hAnsi="Cambria Math" w:cstheme="minorBidi"/>
                    <w:i/>
                    <w:sz w:val="22"/>
                    <w:szCs w:val="22"/>
                    <w:lang w:val="en-US"/>
                  </w:rPr>
                </m:ctrlPr>
              </m:fPr>
              <m:num>
                <m:func>
                  <m:funcPr>
                    <m:ctrlPr>
                      <w:rPr>
                        <w:rFonts w:ascii="Cambria Math" w:hAnsi="Cambria Math" w:cstheme="minorBidi"/>
                        <w:sz w:val="22"/>
                        <w:szCs w:val="22"/>
                        <w:lang w:val="en-US"/>
                      </w:rPr>
                    </m:ctrlPr>
                  </m:funcPr>
                  <m:fName>
                    <m:r>
                      <m:rPr>
                        <m:sty m:val="p"/>
                      </m:rPr>
                      <w:rPr>
                        <w:rFonts w:ascii="Cambria Math" w:hAnsi="Cambria Math" w:cstheme="minorBidi"/>
                        <w:sz w:val="22"/>
                        <w:szCs w:val="22"/>
                        <w:lang w:val="en-US"/>
                      </w:rPr>
                      <m:t>exp</m:t>
                    </m:r>
                    <m:ctrlPr>
                      <w:rPr>
                        <w:rFonts w:ascii="Cambria Math" w:hAnsi="Cambria Math" w:cstheme="minorBidi"/>
                        <w:i/>
                        <w:sz w:val="22"/>
                        <w:szCs w:val="22"/>
                        <w:lang w:val="en-US"/>
                      </w:rPr>
                    </m:ctrlPr>
                  </m:fName>
                  <m:e>
                    <m:d>
                      <m:dPr>
                        <m:ctrlPr>
                          <w:rPr>
                            <w:rFonts w:ascii="Cambria Math" w:hAnsi="Cambria Math" w:cstheme="minorBidi"/>
                            <w:i/>
                            <w:sz w:val="22"/>
                            <w:szCs w:val="22"/>
                            <w:lang w:val="en-US"/>
                          </w:rPr>
                        </m:ctrlPr>
                      </m:dPr>
                      <m:e>
                        <m:sSub>
                          <m:sSubPr>
                            <m:ctrlPr>
                              <w:rPr>
                                <w:rFonts w:ascii="Cambria Math" w:hAnsi="Cambria Math" w:cstheme="minorBidi"/>
                                <w:i/>
                                <w:sz w:val="22"/>
                                <w:szCs w:val="22"/>
                                <w:lang w:val="en-US"/>
                              </w:rPr>
                            </m:ctrlPr>
                          </m:sSubPr>
                          <m:e>
                            <m:r>
                              <w:rPr>
                                <w:rFonts w:ascii="Cambria Math" w:hAnsi="Cambria Math" w:cstheme="minorBidi"/>
                                <w:sz w:val="22"/>
                                <w:szCs w:val="22"/>
                                <w:lang w:val="en-US"/>
                              </w:rPr>
                              <m:t>BB</m:t>
                            </m:r>
                          </m:e>
                          <m:sub>
                            <m:r>
                              <w:rPr>
                                <w:rFonts w:ascii="Cambria Math" w:hAnsi="Cambria Math" w:cstheme="minorBidi"/>
                                <w:sz w:val="22"/>
                                <w:szCs w:val="22"/>
                                <w:lang w:val="en-US"/>
                              </w:rPr>
                              <m:t>i,y</m:t>
                            </m:r>
                          </m:sub>
                        </m:sSub>
                      </m:e>
                    </m:d>
                  </m:e>
                </m:func>
              </m:num>
              <m:den>
                <m:r>
                  <w:rPr>
                    <w:rFonts w:ascii="Cambria Math" w:hAnsi="Cambria Math" w:cstheme="minorBidi"/>
                    <w:sz w:val="22"/>
                    <w:szCs w:val="22"/>
                    <w:lang w:val="en-US"/>
                  </w:rPr>
                  <m:t>1+</m:t>
                </m:r>
                <m:func>
                  <m:funcPr>
                    <m:ctrlPr>
                      <w:rPr>
                        <w:rFonts w:ascii="Cambria Math" w:hAnsi="Cambria Math" w:cstheme="minorBidi"/>
                        <w:sz w:val="22"/>
                        <w:szCs w:val="22"/>
                        <w:lang w:val="en-US"/>
                      </w:rPr>
                    </m:ctrlPr>
                  </m:funcPr>
                  <m:fName>
                    <m:r>
                      <m:rPr>
                        <m:sty m:val="p"/>
                      </m:rPr>
                      <w:rPr>
                        <w:rFonts w:ascii="Cambria Math" w:hAnsi="Cambria Math" w:cstheme="minorBidi"/>
                        <w:sz w:val="22"/>
                        <w:szCs w:val="22"/>
                        <w:lang w:val="en-US"/>
                      </w:rPr>
                      <m:t>exp</m:t>
                    </m:r>
                    <m:ctrlPr>
                      <w:rPr>
                        <w:rFonts w:ascii="Cambria Math" w:hAnsi="Cambria Math" w:cstheme="minorBidi"/>
                        <w:i/>
                        <w:sz w:val="22"/>
                        <w:szCs w:val="22"/>
                        <w:lang w:val="en-US"/>
                      </w:rPr>
                    </m:ctrlPr>
                  </m:fName>
                  <m:e>
                    <m:d>
                      <m:dPr>
                        <m:ctrlPr>
                          <w:rPr>
                            <w:rFonts w:ascii="Cambria Math" w:hAnsi="Cambria Math" w:cstheme="minorBidi"/>
                            <w:i/>
                            <w:sz w:val="22"/>
                            <w:szCs w:val="22"/>
                            <w:lang w:val="en-US"/>
                          </w:rPr>
                        </m:ctrlPr>
                      </m:dPr>
                      <m:e>
                        <m:sSub>
                          <m:sSubPr>
                            <m:ctrlPr>
                              <w:rPr>
                                <w:rFonts w:ascii="Cambria Math" w:hAnsi="Cambria Math" w:cstheme="minorBidi"/>
                                <w:i/>
                                <w:sz w:val="22"/>
                                <w:szCs w:val="22"/>
                                <w:lang w:val="en-US"/>
                              </w:rPr>
                            </m:ctrlPr>
                          </m:sSubPr>
                          <m:e>
                            <m:r>
                              <w:rPr>
                                <w:rFonts w:ascii="Cambria Math" w:hAnsi="Cambria Math" w:cstheme="minorBidi"/>
                                <w:sz w:val="22"/>
                                <w:szCs w:val="22"/>
                                <w:lang w:val="en-US"/>
                              </w:rPr>
                              <m:t>BB</m:t>
                            </m:r>
                          </m:e>
                          <m:sub>
                            <m:r>
                              <w:rPr>
                                <w:rFonts w:ascii="Cambria Math" w:hAnsi="Cambria Math" w:cstheme="minorBidi"/>
                                <w:sz w:val="22"/>
                                <w:szCs w:val="22"/>
                                <w:lang w:val="en-US"/>
                              </w:rPr>
                              <m:t>i,y</m:t>
                            </m:r>
                          </m:sub>
                        </m:sSub>
                      </m:e>
                    </m:d>
                  </m:e>
                </m:func>
              </m:den>
            </m:f>
          </m:e>
        </m:d>
        <m:r>
          <w:rPr>
            <w:rFonts w:ascii="Cambria Math" w:hAnsi="Cambria Math" w:cstheme="minorBidi"/>
            <w:sz w:val="22"/>
            <w:szCs w:val="22"/>
            <w:lang w:val="en-US"/>
          </w:rPr>
          <m:t>+0.3</m:t>
        </m:r>
      </m:oMath>
      <w:r w:rsidR="005D00F0">
        <w:rPr>
          <w:sz w:val="22"/>
          <w:szCs w:val="22"/>
          <w:lang w:val="en-US"/>
        </w:rPr>
        <w:t xml:space="preserve"> </w:t>
      </w:r>
      <w:r w:rsidR="005D00F0" w:rsidRPr="005D00F0">
        <w:rPr>
          <w:rFonts w:asciiTheme="minorHAnsi" w:hAnsiTheme="minorHAnsi"/>
          <w:sz w:val="22"/>
          <w:szCs w:val="22"/>
          <w:lang w:val="en-US"/>
        </w:rPr>
        <w:t>and</w:t>
      </w:r>
    </w:p>
    <w:p w:rsidR="0009459E" w:rsidRPr="00E84A3B" w:rsidRDefault="000B52F2" w:rsidP="002B1260">
      <w:pPr>
        <w:pStyle w:val="ListParagraph"/>
        <w:numPr>
          <w:ilvl w:val="0"/>
          <w:numId w:val="5"/>
        </w:numPr>
        <w:rPr>
          <w:bCs/>
          <w:sz w:val="22"/>
          <w:szCs w:val="22"/>
          <w:lang w:val="en-US"/>
        </w:rPr>
      </w:pPr>
      <m:oMath>
        <m:sSub>
          <m:sSubPr>
            <m:ctrlPr>
              <w:rPr>
                <w:rFonts w:ascii="Cambria Math" w:hAnsi="Cambria Math" w:cstheme="minorBidi"/>
                <w:i/>
                <w:sz w:val="22"/>
                <w:szCs w:val="22"/>
                <w:lang w:val="en-US"/>
              </w:rPr>
            </m:ctrlPr>
          </m:sSubPr>
          <m:e>
            <m:r>
              <w:rPr>
                <w:rFonts w:ascii="Cambria Math" w:hAnsi="Cambria Math" w:cstheme="minorBidi"/>
                <w:sz w:val="22"/>
                <w:szCs w:val="22"/>
                <w:lang w:val="en-US"/>
              </w:rPr>
              <m:t>BB</m:t>
            </m:r>
          </m:e>
          <m:sub>
            <m:r>
              <w:rPr>
                <w:rFonts w:ascii="Cambria Math" w:hAnsi="Cambria Math" w:cstheme="minorBidi"/>
                <w:sz w:val="22"/>
                <w:szCs w:val="22"/>
                <w:lang w:val="en-US"/>
              </w:rPr>
              <m:t>i,y</m:t>
            </m:r>
          </m:sub>
        </m:sSub>
        <m:r>
          <w:rPr>
            <w:rFonts w:ascii="Cambria Math" w:hAnsi="Cambria Math" w:cstheme="minorBidi"/>
            <w:sz w:val="22"/>
            <w:szCs w:val="22"/>
            <w:lang w:val="en-US"/>
          </w:rPr>
          <m:t>~ N</m:t>
        </m:r>
        <m:d>
          <m:dPr>
            <m:ctrlPr>
              <w:rPr>
                <w:rFonts w:ascii="Cambria Math" w:hAnsi="Cambria Math" w:cstheme="minorBidi"/>
                <w:i/>
                <w:sz w:val="22"/>
                <w:szCs w:val="22"/>
                <w:lang w:val="en-US"/>
              </w:rPr>
            </m:ctrlPr>
          </m:dPr>
          <m:e>
            <m:sSup>
              <m:sSupPr>
                <m:ctrlPr>
                  <w:rPr>
                    <w:rFonts w:ascii="Cambria Math" w:hAnsi="Cambria Math" w:cstheme="minorBidi"/>
                    <w:i/>
                    <w:sz w:val="22"/>
                    <w:szCs w:val="22"/>
                    <w:lang w:val="en-US"/>
                  </w:rPr>
                </m:ctrlPr>
              </m:sSupPr>
              <m:e>
                <m:r>
                  <w:rPr>
                    <w:rFonts w:ascii="Cambria Math" w:hAnsi="Cambria Math" w:cstheme="minorBidi"/>
                    <w:sz w:val="22"/>
                    <w:szCs w:val="22"/>
                    <w:lang w:val="en-US"/>
                  </w:rPr>
                  <m:t>α</m:t>
                </m:r>
              </m:e>
              <m:sup>
                <m:r>
                  <w:rPr>
                    <w:rFonts w:ascii="Cambria Math" w:hAnsi="Cambria Math" w:cstheme="minorBidi"/>
                    <w:sz w:val="22"/>
                    <w:szCs w:val="22"/>
                    <w:lang w:val="en-US"/>
                  </w:rPr>
                  <m:t>B</m:t>
                </m:r>
              </m:sup>
            </m:sSup>
            <m:r>
              <w:rPr>
                <w:rFonts w:ascii="Cambria Math" w:hAnsi="Cambria Math" w:cstheme="minorBidi"/>
                <w:sz w:val="22"/>
                <w:szCs w:val="22"/>
                <w:lang w:val="en-US"/>
              </w:rPr>
              <m:t>-</m:t>
            </m:r>
            <m:sSup>
              <m:sSupPr>
                <m:ctrlPr>
                  <w:rPr>
                    <w:rFonts w:ascii="Cambria Math" w:hAnsi="Cambria Math" w:cstheme="minorBidi"/>
                    <w:i/>
                    <w:sz w:val="22"/>
                    <w:szCs w:val="22"/>
                    <w:lang w:val="en-US"/>
                  </w:rPr>
                </m:ctrlPr>
              </m:sSupPr>
              <m:e>
                <m:r>
                  <w:rPr>
                    <w:rFonts w:ascii="Cambria Math" w:hAnsi="Cambria Math" w:cstheme="minorBidi"/>
                    <w:sz w:val="22"/>
                    <w:szCs w:val="22"/>
                    <w:lang w:val="en-US"/>
                  </w:rPr>
                  <m:t>β</m:t>
                </m:r>
              </m:e>
              <m:sup>
                <m:r>
                  <w:rPr>
                    <w:rFonts w:ascii="Cambria Math" w:hAnsi="Cambria Math" w:cstheme="minorBidi"/>
                    <w:sz w:val="22"/>
                    <w:szCs w:val="22"/>
                    <w:lang w:val="en-US"/>
                  </w:rPr>
                  <m:t>B</m:t>
                </m:r>
              </m:sup>
            </m:sSup>
            <m:sSub>
              <m:sSubPr>
                <m:ctrlPr>
                  <w:rPr>
                    <w:rFonts w:ascii="Cambria Math" w:hAnsi="Cambria Math" w:cstheme="minorBidi"/>
                    <w:i/>
                    <w:sz w:val="22"/>
                    <w:szCs w:val="22"/>
                    <w:lang w:val="en-US"/>
                  </w:rPr>
                </m:ctrlPr>
              </m:sSubPr>
              <m:e>
                <m:r>
                  <w:rPr>
                    <w:rFonts w:ascii="Cambria Math" w:hAnsi="Cambria Math" w:cstheme="minorBidi"/>
                    <w:sz w:val="22"/>
                    <w:szCs w:val="22"/>
                    <w:lang w:val="en-US"/>
                  </w:rPr>
                  <m:t>f</m:t>
                </m:r>
              </m:e>
              <m:sub>
                <m:r>
                  <w:rPr>
                    <w:rFonts w:ascii="Cambria Math" w:hAnsi="Cambria Math" w:cstheme="minorBidi"/>
                    <w:sz w:val="22"/>
                    <w:szCs w:val="22"/>
                    <w:lang w:val="en-US"/>
                  </w:rPr>
                  <m:t>i,y</m:t>
                </m:r>
              </m:sub>
            </m:sSub>
            <m:r>
              <w:rPr>
                <w:rFonts w:ascii="Cambria Math" w:hAnsi="Cambria Math" w:cstheme="minorBidi"/>
                <w:sz w:val="22"/>
                <w:szCs w:val="22"/>
                <w:lang w:val="en-US"/>
              </w:rPr>
              <m:t xml:space="preserve">,  </m:t>
            </m:r>
            <m:sSubSup>
              <m:sSubSupPr>
                <m:ctrlPr>
                  <w:rPr>
                    <w:rFonts w:ascii="Cambria Math" w:hAnsi="Cambria Math" w:cstheme="minorBidi"/>
                    <w:i/>
                    <w:sz w:val="22"/>
                    <w:szCs w:val="22"/>
                    <w:lang w:val="en-US"/>
                  </w:rPr>
                </m:ctrlPr>
              </m:sSubSupPr>
              <m:e>
                <m:r>
                  <w:rPr>
                    <w:rFonts w:ascii="Cambria Math" w:hAnsi="Cambria Math" w:cstheme="minorBidi"/>
                    <w:sz w:val="22"/>
                    <w:szCs w:val="22"/>
                    <w:lang w:val="en-US"/>
                  </w:rPr>
                  <m:t>sd</m:t>
                </m:r>
              </m:e>
              <m:sub>
                <m:r>
                  <w:rPr>
                    <w:rFonts w:ascii="Cambria Math" w:hAnsi="Cambria Math" w:cstheme="minorBidi"/>
                    <w:sz w:val="22"/>
                    <w:szCs w:val="22"/>
                    <w:lang w:val="en-US"/>
                  </w:rPr>
                  <m:t>BB</m:t>
                </m:r>
              </m:sub>
              <m:sup>
                <m:r>
                  <w:rPr>
                    <w:rFonts w:ascii="Cambria Math" w:hAnsi="Cambria Math" w:cstheme="minorBidi"/>
                    <w:sz w:val="22"/>
                    <w:szCs w:val="22"/>
                    <w:lang w:val="en-US"/>
                  </w:rPr>
                  <m:t>2</m:t>
                </m:r>
              </m:sup>
            </m:sSubSup>
          </m:e>
        </m:d>
        <m:r>
          <w:rPr>
            <w:rFonts w:ascii="Cambria Math" w:hAnsi="Cambria Math" w:cstheme="minorBidi"/>
            <w:sz w:val="22"/>
            <w:szCs w:val="22"/>
            <w:lang w:val="en-US"/>
          </w:rPr>
          <m:t>,</m:t>
        </m:r>
      </m:oMath>
    </w:p>
    <w:p w:rsidR="00E84A3B" w:rsidRDefault="00E84A3B" w:rsidP="00E84A3B">
      <w:pPr>
        <w:rPr>
          <w:bCs/>
          <w:lang w:val="en-US"/>
        </w:rPr>
      </w:pPr>
    </w:p>
    <w:p w:rsidR="001D2FF2" w:rsidRDefault="00570233" w:rsidP="00E84A3B">
      <w:pPr>
        <w:rPr>
          <w:rFonts w:eastAsiaTheme="minorEastAsia"/>
          <w:lang w:val="en-US" w:eastAsia="fi-FI"/>
        </w:rPr>
      </w:pPr>
      <w:proofErr w:type="gramStart"/>
      <w:r>
        <w:rPr>
          <w:bCs/>
          <w:lang w:val="en-US"/>
        </w:rPr>
        <w:t>w</w:t>
      </w:r>
      <w:r w:rsidR="005D00F0">
        <w:rPr>
          <w:bCs/>
          <w:lang w:val="en-US"/>
        </w:rPr>
        <w:t xml:space="preserve">here </w:t>
      </w:r>
      <w:proofErr w:type="gramEnd"/>
      <m:oMath>
        <m:sSup>
          <m:sSupPr>
            <m:ctrlPr>
              <w:rPr>
                <w:rFonts w:ascii="Cambria Math" w:eastAsiaTheme="minorEastAsia" w:hAnsi="Cambria Math"/>
                <w:i/>
                <w:lang w:val="en-US" w:eastAsia="fi-FI"/>
              </w:rPr>
            </m:ctrlPr>
          </m:sSupPr>
          <m:e>
            <m:r>
              <w:rPr>
                <w:rFonts w:ascii="Cambria Math" w:hAnsi="Cambria Math"/>
                <w:lang w:val="en-US"/>
              </w:rPr>
              <m:t>α</m:t>
            </m:r>
          </m:e>
          <m:sup>
            <m:r>
              <w:rPr>
                <w:rFonts w:ascii="Cambria Math" w:hAnsi="Cambria Math"/>
                <w:lang w:val="en-US"/>
              </w:rPr>
              <m:t>B</m:t>
            </m:r>
          </m:sup>
        </m:sSup>
      </m:oMath>
      <w:r w:rsidR="005D00F0">
        <w:rPr>
          <w:rFonts w:eastAsiaTheme="minorEastAsia"/>
          <w:lang w:val="en-US" w:eastAsia="fi-FI"/>
        </w:rPr>
        <w:t xml:space="preserve">, </w:t>
      </w:r>
      <m:oMath>
        <m:sSup>
          <m:sSupPr>
            <m:ctrlPr>
              <w:rPr>
                <w:rFonts w:ascii="Cambria Math" w:eastAsiaTheme="minorEastAsia" w:hAnsi="Cambria Math"/>
                <w:i/>
                <w:lang w:val="en-US" w:eastAsia="fi-FI"/>
              </w:rPr>
            </m:ctrlPr>
          </m:sSupPr>
          <m:e>
            <m:r>
              <w:rPr>
                <w:rFonts w:ascii="Cambria Math" w:hAnsi="Cambria Math"/>
                <w:lang w:val="en-US"/>
              </w:rPr>
              <m:t>β</m:t>
            </m:r>
          </m:e>
          <m:sup>
            <m:r>
              <w:rPr>
                <w:rFonts w:ascii="Cambria Math" w:hAnsi="Cambria Math"/>
                <w:lang w:val="en-US"/>
              </w:rPr>
              <m:t>B</m:t>
            </m:r>
          </m:sup>
        </m:sSup>
      </m:oMath>
      <w:r w:rsidR="005D00F0">
        <w:rPr>
          <w:rFonts w:eastAsiaTheme="minorEastAsia"/>
          <w:lang w:val="en-US" w:eastAsia="fi-FI"/>
        </w:rPr>
        <w:t xml:space="preserve"> and </w:t>
      </w:r>
      <m:oMath>
        <m:sSubSup>
          <m:sSubSupPr>
            <m:ctrlPr>
              <w:rPr>
                <w:rFonts w:ascii="Cambria Math" w:eastAsiaTheme="minorEastAsia" w:hAnsi="Cambria Math"/>
                <w:i/>
                <w:lang w:val="en-US" w:eastAsia="fi-FI"/>
              </w:rPr>
            </m:ctrlPr>
          </m:sSubSupPr>
          <m:e>
            <m:r>
              <w:rPr>
                <w:rFonts w:ascii="Cambria Math" w:hAnsi="Cambria Math"/>
                <w:lang w:val="en-US"/>
              </w:rPr>
              <m:t>sd</m:t>
            </m:r>
          </m:e>
          <m:sub>
            <m:r>
              <w:rPr>
                <w:rFonts w:ascii="Cambria Math" w:hAnsi="Cambria Math"/>
                <w:lang w:val="en-US"/>
              </w:rPr>
              <m:t>BB</m:t>
            </m:r>
          </m:sub>
          <m:sup>
            <m:r>
              <w:rPr>
                <w:rFonts w:ascii="Cambria Math" w:hAnsi="Cambria Math"/>
                <w:lang w:val="en-US"/>
              </w:rPr>
              <m:t>2</m:t>
            </m:r>
          </m:sup>
        </m:sSubSup>
      </m:oMath>
      <w:r w:rsidR="00930E82">
        <w:rPr>
          <w:rFonts w:eastAsiaTheme="minorEastAsia"/>
          <w:lang w:val="en-US" w:eastAsia="fi-FI"/>
        </w:rPr>
        <w:t>have prior distributions according to the expert view.</w:t>
      </w:r>
    </w:p>
    <w:p w:rsidR="001D2FF2" w:rsidRPr="00E84A3B" w:rsidRDefault="001D2FF2" w:rsidP="00E84A3B">
      <w:pPr>
        <w:rPr>
          <w:bCs/>
          <w:lang w:val="en-US"/>
        </w:rPr>
      </w:pPr>
      <w:r>
        <w:rPr>
          <w:bCs/>
          <w:lang w:val="en-US"/>
        </w:rPr>
        <w:t>Later in this paper we will refer to the model with simple, fixed, observation process as model 1) and to the observation model with expert knowledge and environmental covariate as model 2).</w:t>
      </w:r>
    </w:p>
    <w:p w:rsidR="0052083C" w:rsidRDefault="0052083C" w:rsidP="00253627">
      <w:pPr>
        <w:rPr>
          <w:rStyle w:val="Strong"/>
          <w:b w:val="0"/>
          <w:lang w:val="en-US"/>
        </w:rPr>
      </w:pPr>
    </w:p>
    <w:p w:rsidR="00133DDF" w:rsidRDefault="00570233" w:rsidP="00133DDF">
      <w:pPr>
        <w:pStyle w:val="Subtitle"/>
        <w:rPr>
          <w:lang w:val="en-US"/>
        </w:rPr>
      </w:pPr>
      <w:r>
        <w:rPr>
          <w:lang w:val="en-US"/>
        </w:rPr>
        <w:t>E</w:t>
      </w:r>
      <w:r w:rsidR="00133DDF">
        <w:rPr>
          <w:lang w:val="en-US"/>
        </w:rPr>
        <w:t>xpert elicitation</w:t>
      </w:r>
      <w:r>
        <w:rPr>
          <w:lang w:val="en-US"/>
        </w:rPr>
        <w:t xml:space="preserve"> as a source </w:t>
      </w:r>
      <w:r w:rsidR="00FA68CD">
        <w:rPr>
          <w:lang w:val="en-US"/>
        </w:rPr>
        <w:t>of</w:t>
      </w:r>
      <w:r>
        <w:rPr>
          <w:lang w:val="en-US"/>
        </w:rPr>
        <w:t xml:space="preserve"> informative priors</w:t>
      </w:r>
    </w:p>
    <w:p w:rsidR="00EF4BD1" w:rsidRPr="00FA68CD" w:rsidRDefault="00EF4BD1" w:rsidP="00570233">
      <w:pPr>
        <w:rPr>
          <w:lang w:val="en-US"/>
        </w:rPr>
      </w:pPr>
      <w:r>
        <w:rPr>
          <w:lang w:val="en-US"/>
        </w:rPr>
        <w:t xml:space="preserve">Model structure and informative priors were elicited from an expert that is most familiar with the behavior of salmon </w:t>
      </w:r>
      <w:proofErr w:type="spellStart"/>
      <w:r>
        <w:rPr>
          <w:lang w:val="en-US"/>
        </w:rPr>
        <w:t>smolts</w:t>
      </w:r>
      <w:proofErr w:type="spellEnd"/>
      <w:r>
        <w:rPr>
          <w:lang w:val="en-US"/>
        </w:rPr>
        <w:t xml:space="preserve"> and the video monitoring system at </w:t>
      </w:r>
      <w:proofErr w:type="spellStart"/>
      <w:r>
        <w:rPr>
          <w:lang w:val="en-US"/>
        </w:rPr>
        <w:t>Utsjoki</w:t>
      </w:r>
      <w:proofErr w:type="spellEnd"/>
      <w:r w:rsidR="00273020">
        <w:rPr>
          <w:lang w:val="en-US"/>
        </w:rPr>
        <w:t xml:space="preserve">. </w:t>
      </w:r>
      <w:r>
        <w:rPr>
          <w:lang w:val="en-US"/>
        </w:rPr>
        <w:t xml:space="preserve">The expert was asked to base his views on the background knowledge he has about the process in question instead of the data he knows and that will be </w:t>
      </w:r>
      <w:proofErr w:type="spellStart"/>
      <w:r>
        <w:rPr>
          <w:lang w:val="en-US"/>
        </w:rPr>
        <w:t>analysed</w:t>
      </w:r>
      <w:proofErr w:type="spellEnd"/>
      <w:r>
        <w:rPr>
          <w:lang w:val="en-US"/>
        </w:rPr>
        <w:t xml:space="preserve"> via final model structure.</w:t>
      </w:r>
      <w:r w:rsidR="00C44829">
        <w:rPr>
          <w:lang w:val="en-US"/>
        </w:rPr>
        <w:t xml:space="preserve"> Elicitation was carried out iteratively, first by asking preliminary questions on, e.g. biological process in question, and then providing graphical illustration of the parameters in question. Changes were made in the prior distributions until the expert agreed that the illustration is in line with his views on the topic. </w:t>
      </w:r>
      <w:r w:rsidR="00C44829" w:rsidRPr="00FA68CD">
        <w:rPr>
          <w:lang w:val="en-US"/>
        </w:rPr>
        <w:t>However, care was taken to ensure that the priors would not be chosen based on the updated posterior distributions.</w:t>
      </w:r>
    </w:p>
    <w:p w:rsidR="00070D40" w:rsidRDefault="00070D40">
      <w:pPr>
        <w:rPr>
          <w:rStyle w:val="Strong"/>
          <w:b w:val="0"/>
          <w:lang w:val="en-US"/>
        </w:rPr>
      </w:pPr>
    </w:p>
    <w:p w:rsidR="00AF155B" w:rsidRPr="00AF155B" w:rsidRDefault="00AF155B">
      <w:pPr>
        <w:rPr>
          <w:lang w:val="en-US"/>
        </w:rPr>
      </w:pPr>
      <w:r w:rsidRPr="00AF155B">
        <w:rPr>
          <w:lang w:val="en-US"/>
        </w:rPr>
        <w:t xml:space="preserve">Table 1: </w:t>
      </w:r>
      <w:r w:rsidR="002A1E72">
        <w:rPr>
          <w:lang w:val="en-US"/>
        </w:rPr>
        <w:t>L</w:t>
      </w:r>
      <w:r w:rsidRPr="00AF155B">
        <w:rPr>
          <w:lang w:val="en-US"/>
        </w:rPr>
        <w:t xml:space="preserve">ist of </w:t>
      </w:r>
      <w:r>
        <w:rPr>
          <w:lang w:val="en-US"/>
        </w:rPr>
        <w:t>symbols, descriptions and prior distributions</w:t>
      </w:r>
    </w:p>
    <w:tbl>
      <w:tblPr>
        <w:tblStyle w:val="LightShading-Accent1"/>
        <w:tblW w:w="5427" w:type="pct"/>
        <w:tblLook w:val="0660" w:firstRow="1" w:lastRow="1" w:firstColumn="0" w:lastColumn="0" w:noHBand="1" w:noVBand="1"/>
      </w:tblPr>
      <w:tblGrid>
        <w:gridCol w:w="1526"/>
        <w:gridCol w:w="5670"/>
        <w:gridCol w:w="2835"/>
      </w:tblGrid>
      <w:tr w:rsidR="00AF155B" w:rsidRPr="00751EF4" w:rsidTr="0052083C">
        <w:trPr>
          <w:cnfStyle w:val="100000000000" w:firstRow="1" w:lastRow="0" w:firstColumn="0" w:lastColumn="0" w:oddVBand="0" w:evenVBand="0" w:oddHBand="0" w:evenHBand="0" w:firstRowFirstColumn="0" w:firstRowLastColumn="0" w:lastRowFirstColumn="0" w:lastRowLastColumn="0"/>
        </w:trPr>
        <w:tc>
          <w:tcPr>
            <w:tcW w:w="761" w:type="pct"/>
            <w:noWrap/>
          </w:tcPr>
          <w:p w:rsidR="00AF155B" w:rsidRDefault="009A1DF4" w:rsidP="009A1DF4">
            <w:r>
              <w:t>Symbol</w:t>
            </w:r>
          </w:p>
        </w:tc>
        <w:tc>
          <w:tcPr>
            <w:tcW w:w="2826" w:type="pct"/>
          </w:tcPr>
          <w:p w:rsidR="00AF155B" w:rsidRDefault="00AF155B">
            <w:r>
              <w:t>Description</w:t>
            </w:r>
          </w:p>
        </w:tc>
        <w:tc>
          <w:tcPr>
            <w:tcW w:w="1413" w:type="pct"/>
          </w:tcPr>
          <w:p w:rsidR="00AF155B" w:rsidRDefault="00AF155B">
            <w:r>
              <w:t>Prior distribution</w:t>
            </w:r>
          </w:p>
        </w:tc>
      </w:tr>
      <w:tr w:rsidR="008848A3" w:rsidTr="0052083C">
        <w:tc>
          <w:tcPr>
            <w:tcW w:w="761" w:type="pct"/>
            <w:noWrap/>
          </w:tcPr>
          <w:p w:rsidR="008848A3" w:rsidRPr="00AF155B" w:rsidRDefault="000B52F2" w:rsidP="008848A3">
            <m:oMathPara>
              <m:oMathParaPr>
                <m:jc m:val="left"/>
              </m:oMathParaPr>
              <m:oMath>
                <m:sSubSup>
                  <m:sSubSupPr>
                    <m:ctrlPr>
                      <w:rPr>
                        <w:rStyle w:val="Strong"/>
                        <w:rFonts w:ascii="Cambria Math" w:hAnsi="Cambria Math"/>
                        <w:b w:val="0"/>
                        <w:bCs w:val="0"/>
                        <w:i/>
                      </w:rPr>
                    </m:ctrlPr>
                  </m:sSubSupPr>
                  <m:e>
                    <m:r>
                      <w:rPr>
                        <w:rStyle w:val="Strong"/>
                        <w:rFonts w:ascii="Cambria Math" w:hAnsi="Cambria Math"/>
                      </w:rPr>
                      <m:t>logN</m:t>
                    </m:r>
                  </m:e>
                  <m:sub>
                    <m:r>
                      <w:rPr>
                        <w:rStyle w:val="Strong"/>
                        <w:rFonts w:ascii="Cambria Math" w:hAnsi="Cambria Math"/>
                      </w:rPr>
                      <m:t>y</m:t>
                    </m:r>
                  </m:sub>
                  <m:sup>
                    <m:r>
                      <w:rPr>
                        <w:rStyle w:val="Strong"/>
                        <w:rFonts w:ascii="Cambria Math" w:hAnsi="Cambria Math"/>
                      </w:rPr>
                      <m:t>tot</m:t>
                    </m:r>
                  </m:sup>
                </m:sSubSup>
              </m:oMath>
            </m:oMathPara>
          </w:p>
        </w:tc>
        <w:tc>
          <w:tcPr>
            <w:tcW w:w="2826" w:type="pct"/>
          </w:tcPr>
          <w:p w:rsidR="008848A3" w:rsidRDefault="008848A3" w:rsidP="008848A3">
            <w:pPr>
              <w:pStyle w:val="DecimalAligned"/>
            </w:pPr>
            <w:r>
              <w:t xml:space="preserve">Total annual number of </w:t>
            </w:r>
            <w:proofErr w:type="spellStart"/>
            <w:r>
              <w:t>smolts</w:t>
            </w:r>
            <w:proofErr w:type="spellEnd"/>
            <w:r>
              <w:t xml:space="preserve"> on log scale</w:t>
            </w:r>
          </w:p>
        </w:tc>
        <w:tc>
          <w:tcPr>
            <w:tcW w:w="1413" w:type="pct"/>
          </w:tcPr>
          <w:p w:rsidR="008848A3" w:rsidRPr="00AF155B" w:rsidRDefault="008848A3" w:rsidP="008848A3">
            <w:pPr>
              <w:pStyle w:val="DecimalAligned"/>
            </w:pPr>
            <w:r>
              <w:rPr>
                <w:rStyle w:val="Strong"/>
                <w:b w:val="0"/>
                <w:bCs w:val="0"/>
              </w:rPr>
              <w:t>Uniform(7,15)</w:t>
            </w:r>
          </w:p>
        </w:tc>
      </w:tr>
      <w:tr w:rsidR="008848A3" w:rsidTr="0052083C">
        <w:trPr>
          <w:trHeight w:val="391"/>
        </w:trPr>
        <w:tc>
          <w:tcPr>
            <w:tcW w:w="761" w:type="pct"/>
            <w:noWrap/>
          </w:tcPr>
          <w:p w:rsidR="008848A3" w:rsidRPr="008848A3" w:rsidRDefault="000B52F2" w:rsidP="008848A3">
            <m:oMathPara>
              <m:oMathParaPr>
                <m:jc m:val="left"/>
              </m:oMathParaPr>
              <m:oMath>
                <m:sSubSup>
                  <m:sSubSupPr>
                    <m:ctrlPr>
                      <w:rPr>
                        <w:rStyle w:val="Strong"/>
                        <w:rFonts w:ascii="Cambria Math" w:hAnsi="Cambria Math"/>
                        <w:b w:val="0"/>
                        <w:bCs w:val="0"/>
                        <w:i/>
                      </w:rPr>
                    </m:ctrlPr>
                  </m:sSubSupPr>
                  <m:e>
                    <m:r>
                      <w:rPr>
                        <w:rStyle w:val="Strong"/>
                        <w:rFonts w:ascii="Cambria Math" w:hAnsi="Cambria Math"/>
                      </w:rPr>
                      <m:t>N</m:t>
                    </m:r>
                  </m:e>
                  <m:sub>
                    <m:r>
                      <w:rPr>
                        <w:rStyle w:val="Strong"/>
                        <w:rFonts w:ascii="Cambria Math" w:hAnsi="Cambria Math"/>
                      </w:rPr>
                      <m:t>y</m:t>
                    </m:r>
                  </m:sub>
                  <m:sup>
                    <m:r>
                      <w:rPr>
                        <w:rStyle w:val="Strong"/>
                        <w:rFonts w:ascii="Cambria Math" w:hAnsi="Cambria Math"/>
                      </w:rPr>
                      <m:t>tot</m:t>
                    </m:r>
                  </m:sup>
                </m:sSubSup>
              </m:oMath>
            </m:oMathPara>
          </w:p>
        </w:tc>
        <w:tc>
          <w:tcPr>
            <w:tcW w:w="2826" w:type="pct"/>
          </w:tcPr>
          <w:p w:rsidR="008848A3" w:rsidRDefault="008848A3" w:rsidP="008848A3">
            <w:pPr>
              <w:pStyle w:val="DecimalAligned"/>
            </w:pPr>
            <w:r>
              <w:t xml:space="preserve">Total annual number of </w:t>
            </w:r>
            <w:proofErr w:type="spellStart"/>
            <w:r>
              <w:t>smolts</w:t>
            </w:r>
            <w:proofErr w:type="spellEnd"/>
            <w:r>
              <w:t xml:space="preserve"> on real scale</w:t>
            </w:r>
          </w:p>
        </w:tc>
        <w:tc>
          <w:tcPr>
            <w:tcW w:w="1413" w:type="pct"/>
          </w:tcPr>
          <w:p w:rsidR="008848A3" w:rsidRDefault="008848A3" w:rsidP="008848A3">
            <w:pPr>
              <w:pStyle w:val="DecimalAligned"/>
            </w:pPr>
            <w:r>
              <w:t>-</w:t>
            </w:r>
          </w:p>
        </w:tc>
      </w:tr>
      <w:tr w:rsidR="00AF155B" w:rsidTr="0052083C">
        <w:tc>
          <w:tcPr>
            <w:tcW w:w="761" w:type="pct"/>
            <w:noWrap/>
          </w:tcPr>
          <w:p w:rsidR="00AF155B" w:rsidRPr="00DA63A2" w:rsidRDefault="000B52F2" w:rsidP="00DA63A2">
            <m:oMathPara>
              <m:oMathParaPr>
                <m:jc m:val="left"/>
              </m:oMathParaPr>
              <m:oMath>
                <m:sSubSup>
                  <m:sSubSupPr>
                    <m:ctrlPr>
                      <w:rPr>
                        <w:rStyle w:val="Strong"/>
                        <w:rFonts w:ascii="Cambria Math" w:hAnsi="Cambria Math" w:cs="Times New Roman"/>
                        <w:b w:val="0"/>
                        <w:bCs w:val="0"/>
                        <w:i/>
                        <w:sz w:val="24"/>
                        <w:szCs w:val="24"/>
                        <w:lang w:eastAsia="fi-FI"/>
                      </w:rPr>
                    </m:ctrlPr>
                  </m:sSubSupPr>
                  <m:e>
                    <m:r>
                      <w:rPr>
                        <w:rStyle w:val="Strong"/>
                        <w:rFonts w:ascii="Cambria Math" w:hAnsi="Cambria Math"/>
                      </w:rPr>
                      <m:t>q</m:t>
                    </m:r>
                  </m:e>
                  <m:sub>
                    <m:r>
                      <w:rPr>
                        <w:rStyle w:val="Strong"/>
                        <w:rFonts w:ascii="Cambria Math" w:hAnsi="Cambria Math"/>
                      </w:rPr>
                      <m:t>i,y</m:t>
                    </m:r>
                  </m:sub>
                  <m:sup>
                    <m:r>
                      <w:rPr>
                        <w:rStyle w:val="Strong"/>
                        <w:rFonts w:ascii="Cambria Math" w:hAnsi="Cambria Math"/>
                      </w:rPr>
                      <m:t>N</m:t>
                    </m:r>
                  </m:sup>
                </m:sSubSup>
              </m:oMath>
            </m:oMathPara>
          </w:p>
        </w:tc>
        <w:tc>
          <w:tcPr>
            <w:tcW w:w="2826" w:type="pct"/>
          </w:tcPr>
          <w:p w:rsidR="00AF155B" w:rsidRDefault="008848A3">
            <w:pPr>
              <w:pStyle w:val="DecimalAligned"/>
            </w:pPr>
            <w:r>
              <w:t xml:space="preserve">Daily proportion of </w:t>
            </w:r>
            <w:proofErr w:type="spellStart"/>
            <w:r>
              <w:t>smolts</w:t>
            </w:r>
            <w:proofErr w:type="spellEnd"/>
            <w:r>
              <w:t xml:space="preserve"> arriving at video site</w:t>
            </w:r>
          </w:p>
        </w:tc>
        <w:tc>
          <w:tcPr>
            <w:tcW w:w="1413" w:type="pct"/>
          </w:tcPr>
          <w:p w:rsidR="00AF155B" w:rsidRDefault="008848A3">
            <w:pPr>
              <w:pStyle w:val="DecimalAligned"/>
            </w:pPr>
            <w:r>
              <w:t>-</w:t>
            </w:r>
          </w:p>
        </w:tc>
      </w:tr>
      <w:tr w:rsidR="00AF155B" w:rsidTr="0052083C">
        <w:tc>
          <w:tcPr>
            <w:tcW w:w="761" w:type="pct"/>
            <w:noWrap/>
          </w:tcPr>
          <w:p w:rsidR="00AF155B" w:rsidRPr="008848A3" w:rsidRDefault="000B52F2">
            <m:oMathPara>
              <m:oMathParaPr>
                <m:jc m:val="left"/>
              </m:oMathParaPr>
              <m:oMath>
                <m:sSubSup>
                  <m:sSubSupPr>
                    <m:ctrlPr>
                      <w:rPr>
                        <w:rStyle w:val="Strong"/>
                        <w:rFonts w:ascii="Cambria Math" w:hAnsi="Cambria Math" w:cs="Times New Roman"/>
                        <w:b w:val="0"/>
                        <w:bCs w:val="0"/>
                        <w:i/>
                        <w:lang w:eastAsia="fi-FI"/>
                      </w:rPr>
                    </m:ctrlPr>
                  </m:sSubSupPr>
                  <m:e>
                    <m:r>
                      <w:rPr>
                        <w:rStyle w:val="Strong"/>
                        <w:rFonts w:ascii="Cambria Math" w:hAnsi="Cambria Math"/>
                      </w:rPr>
                      <m:t>μ</m:t>
                    </m:r>
                  </m:e>
                  <m:sub>
                    <m:r>
                      <w:rPr>
                        <w:rStyle w:val="Strong"/>
                        <w:rFonts w:ascii="Cambria Math" w:hAnsi="Cambria Math" w:cs="Times New Roman"/>
                        <w:lang w:eastAsia="fi-FI"/>
                      </w:rPr>
                      <m:t>i</m:t>
                    </m:r>
                    <m:r>
                      <w:rPr>
                        <w:rStyle w:val="Strong"/>
                        <w:rFonts w:ascii="Cambria Math" w:hAnsi="Cambria Math"/>
                      </w:rPr>
                      <m:t>,y</m:t>
                    </m:r>
                  </m:sub>
                  <m:sup>
                    <m:r>
                      <w:rPr>
                        <w:rStyle w:val="Strong"/>
                        <w:rFonts w:ascii="Cambria Math" w:hAnsi="Cambria Math"/>
                      </w:rPr>
                      <m:t>N</m:t>
                    </m:r>
                  </m:sup>
                </m:sSubSup>
              </m:oMath>
            </m:oMathPara>
          </w:p>
        </w:tc>
        <w:tc>
          <w:tcPr>
            <w:tcW w:w="2826" w:type="pct"/>
          </w:tcPr>
          <w:p w:rsidR="00AF155B" w:rsidRDefault="008848A3" w:rsidP="008848A3">
            <w:pPr>
              <w:pStyle w:val="DecimalAligned"/>
            </w:pPr>
            <w:r>
              <w:t xml:space="preserve">Expected proportion of </w:t>
            </w:r>
            <w:proofErr w:type="spellStart"/>
            <w:r>
              <w:t>smolts</w:t>
            </w:r>
            <w:proofErr w:type="spellEnd"/>
            <w:r>
              <w:t xml:space="preserve"> arriving at video site</w:t>
            </w:r>
          </w:p>
        </w:tc>
        <w:tc>
          <w:tcPr>
            <w:tcW w:w="1413" w:type="pct"/>
          </w:tcPr>
          <w:p w:rsidR="00AF155B" w:rsidRDefault="008848A3">
            <w:pPr>
              <w:pStyle w:val="DecimalAligned"/>
            </w:pPr>
            <w:r>
              <w:t>-</w:t>
            </w:r>
          </w:p>
        </w:tc>
      </w:tr>
      <w:tr w:rsidR="00BF0255" w:rsidRPr="00A5464E" w:rsidTr="00BC30AD">
        <w:tc>
          <w:tcPr>
            <w:tcW w:w="761" w:type="pct"/>
            <w:tcBorders>
              <w:top w:val="nil"/>
              <w:bottom w:val="nil"/>
            </w:tcBorders>
            <w:noWrap/>
          </w:tcPr>
          <w:p w:rsidR="00BF0255" w:rsidRPr="008621A0" w:rsidRDefault="000B52F2" w:rsidP="009A1DF4">
            <w:pPr>
              <w:rPr>
                <w:rStyle w:val="Strong"/>
                <w:rFonts w:ascii="Calibri" w:eastAsia="Calibri" w:hAnsi="Calibri" w:cs="Times New Roman"/>
                <w:b w:val="0"/>
                <w:bCs w:val="0"/>
                <w:sz w:val="24"/>
                <w:szCs w:val="24"/>
                <w:lang w:eastAsia="fi-FI"/>
              </w:rPr>
            </w:pPr>
            <m:oMathPara>
              <m:oMathParaPr>
                <m:jc m:val="left"/>
              </m:oMathParaPr>
              <m:oMath>
                <m:sSup>
                  <m:sSupPr>
                    <m:ctrlPr>
                      <w:rPr>
                        <w:rStyle w:val="Strong"/>
                        <w:rFonts w:ascii="Cambria Math" w:hAnsi="Cambria Math"/>
                        <w:b w:val="0"/>
                        <w:bCs w:val="0"/>
                        <w:i/>
                      </w:rPr>
                    </m:ctrlPr>
                  </m:sSupPr>
                  <m:e>
                    <m:r>
                      <w:rPr>
                        <w:rStyle w:val="Strong"/>
                        <w:rFonts w:ascii="Cambria Math" w:hAnsi="Cambria Math"/>
                      </w:rPr>
                      <m:t>η</m:t>
                    </m:r>
                  </m:e>
                  <m:sup>
                    <m:r>
                      <w:rPr>
                        <w:rStyle w:val="Strong"/>
                        <w:rFonts w:ascii="Cambria Math" w:hAnsi="Cambria Math"/>
                      </w:rPr>
                      <m:t>N</m:t>
                    </m:r>
                  </m:sup>
                </m:sSup>
              </m:oMath>
            </m:oMathPara>
          </w:p>
        </w:tc>
        <w:tc>
          <w:tcPr>
            <w:tcW w:w="2826" w:type="pct"/>
            <w:tcBorders>
              <w:top w:val="nil"/>
              <w:bottom w:val="nil"/>
            </w:tcBorders>
          </w:tcPr>
          <w:p w:rsidR="00BF0255" w:rsidRDefault="00BF0255" w:rsidP="00BC30AD">
            <w:pPr>
              <w:pStyle w:val="DecimalAligned"/>
            </w:pPr>
            <w:proofErr w:type="spellStart"/>
            <w:r>
              <w:t>Overdispersion</w:t>
            </w:r>
            <w:proofErr w:type="spellEnd"/>
            <w:r w:rsidR="00133DDF">
              <w:t xml:space="preserve"> in the arrival process</w:t>
            </w:r>
          </w:p>
        </w:tc>
        <w:tc>
          <w:tcPr>
            <w:tcW w:w="1413" w:type="pct"/>
            <w:tcBorders>
              <w:top w:val="nil"/>
              <w:bottom w:val="nil"/>
            </w:tcBorders>
          </w:tcPr>
          <w:p w:rsidR="00BF0255" w:rsidRDefault="00BF0255" w:rsidP="00BC30AD">
            <w:pPr>
              <w:pStyle w:val="DecimalAligned"/>
            </w:pPr>
            <w:r>
              <w:rPr>
                <w:rStyle w:val="Strong"/>
                <w:b w:val="0"/>
                <w:bCs w:val="0"/>
              </w:rPr>
              <w:t>Uniform(0.001,100000)</w:t>
            </w:r>
          </w:p>
        </w:tc>
      </w:tr>
      <w:tr w:rsidR="008848A3" w:rsidRPr="008848A3" w:rsidTr="0052083C">
        <w:tc>
          <w:tcPr>
            <w:tcW w:w="761" w:type="pct"/>
            <w:noWrap/>
          </w:tcPr>
          <w:p w:rsidR="008848A3" w:rsidRPr="006D1730" w:rsidRDefault="000B52F2">
            <w:pPr>
              <w:rPr>
                <w:rStyle w:val="Strong"/>
                <w:rFonts w:ascii="Calibri" w:eastAsia="Calibri" w:hAnsi="Calibri" w:cs="Times New Roman"/>
                <w:b w:val="0"/>
                <w:bCs w:val="0"/>
                <w:lang w:eastAsia="fi-FI"/>
              </w:rPr>
            </w:pPr>
            <m:oMath>
              <m:sSub>
                <m:sSubPr>
                  <m:ctrlPr>
                    <w:rPr>
                      <w:rStyle w:val="Strong"/>
                      <w:rFonts w:ascii="Cambria Math" w:hAnsi="Cambria Math"/>
                      <w:b w:val="0"/>
                      <w:bCs w:val="0"/>
                      <w:i/>
                    </w:rPr>
                  </m:ctrlPr>
                </m:sSubPr>
                <m:e>
                  <m:r>
                    <w:rPr>
                      <w:rStyle w:val="Strong"/>
                      <w:rFonts w:ascii="Cambria Math" w:hAnsi="Cambria Math"/>
                    </w:rPr>
                    <m:t>p</m:t>
                  </m:r>
                </m:e>
                <m:sub>
                  <m:r>
                    <w:rPr>
                      <w:rStyle w:val="Strong"/>
                      <w:rFonts w:ascii="Cambria Math" w:hAnsi="Cambria Math"/>
                    </w:rPr>
                    <m:t>i,y</m:t>
                  </m:r>
                </m:sub>
              </m:sSub>
            </m:oMath>
            <w:r w:rsidR="008848A3">
              <w:rPr>
                <w:rStyle w:val="Strong"/>
                <w:b w:val="0"/>
                <w:bCs w:val="0"/>
              </w:rPr>
              <w:t xml:space="preserve"> </w:t>
            </w:r>
          </w:p>
        </w:tc>
        <w:tc>
          <w:tcPr>
            <w:tcW w:w="2826" w:type="pct"/>
          </w:tcPr>
          <w:p w:rsidR="008848A3" w:rsidRDefault="008848A3" w:rsidP="00133DDF">
            <w:pPr>
              <w:pStyle w:val="DecimalAligned"/>
            </w:pPr>
            <w:r>
              <w:t xml:space="preserve">Probability to </w:t>
            </w:r>
            <w:r w:rsidR="00BF0255">
              <w:t xml:space="preserve">begin migration (if haven’t </w:t>
            </w:r>
            <w:r w:rsidR="00133DDF">
              <w:t>done so earlier</w:t>
            </w:r>
            <w:r w:rsidR="00BF0255">
              <w:t>)</w:t>
            </w:r>
          </w:p>
        </w:tc>
        <w:tc>
          <w:tcPr>
            <w:tcW w:w="1413" w:type="pct"/>
          </w:tcPr>
          <w:p w:rsidR="008848A3" w:rsidRDefault="008848A3">
            <w:pPr>
              <w:pStyle w:val="DecimalAligned"/>
            </w:pPr>
            <w:r>
              <w:t>-</w:t>
            </w:r>
          </w:p>
        </w:tc>
      </w:tr>
      <w:tr w:rsidR="00BF0255" w:rsidRPr="00BC30AD" w:rsidTr="0052083C">
        <w:tc>
          <w:tcPr>
            <w:tcW w:w="761" w:type="pct"/>
            <w:noWrap/>
          </w:tcPr>
          <w:p w:rsidR="00BF0255" w:rsidRPr="00BF0255" w:rsidRDefault="000B52F2" w:rsidP="00BF0255">
            <w:pPr>
              <w:rPr>
                <w:rStyle w:val="Strong"/>
                <w:rFonts w:ascii="Calibri" w:eastAsia="Calibri" w:hAnsi="Calibri" w:cs="Times New Roman"/>
                <w:b w:val="0"/>
                <w:bCs w:val="0"/>
              </w:rPr>
            </w:pPr>
            <m:oMathPara>
              <m:oMathParaPr>
                <m:jc m:val="left"/>
              </m:oMathParaPr>
              <m:oMath>
                <m:sSub>
                  <m:sSubPr>
                    <m:ctrlPr>
                      <w:rPr>
                        <w:rStyle w:val="Strong"/>
                        <w:rFonts w:ascii="Cambria Math" w:hAnsi="Cambria Math"/>
                        <w:b w:val="0"/>
                        <w:bCs w:val="0"/>
                        <w:i/>
                      </w:rPr>
                    </m:ctrlPr>
                  </m:sSubPr>
                  <m:e>
                    <m:r>
                      <w:rPr>
                        <w:rStyle w:val="Strong"/>
                        <w:rFonts w:ascii="Cambria Math" w:hAnsi="Cambria Math"/>
                      </w:rPr>
                      <m:t>P</m:t>
                    </m:r>
                  </m:e>
                  <m:sub>
                    <m:r>
                      <w:rPr>
                        <w:rStyle w:val="Strong"/>
                        <w:rFonts w:ascii="Cambria Math" w:hAnsi="Cambria Math"/>
                      </w:rPr>
                      <m:t>i,y</m:t>
                    </m:r>
                  </m:sub>
                </m:sSub>
              </m:oMath>
            </m:oMathPara>
          </w:p>
        </w:tc>
        <w:tc>
          <w:tcPr>
            <w:tcW w:w="2826" w:type="pct"/>
          </w:tcPr>
          <w:p w:rsidR="00BF0255" w:rsidRDefault="00BF0255" w:rsidP="008848A3">
            <w:pPr>
              <w:pStyle w:val="DecimalAligned"/>
            </w:pPr>
            <w:r>
              <w:t xml:space="preserve">Proportion of </w:t>
            </w:r>
            <w:proofErr w:type="spellStart"/>
            <w:r>
              <w:t>smolts</w:t>
            </w:r>
            <w:proofErr w:type="spellEnd"/>
            <w:r>
              <w:t xml:space="preserve"> departing each day</w:t>
            </w:r>
          </w:p>
        </w:tc>
        <w:tc>
          <w:tcPr>
            <w:tcW w:w="1413" w:type="pct"/>
          </w:tcPr>
          <w:p w:rsidR="00BF0255" w:rsidRDefault="009A1DF4">
            <w:pPr>
              <w:pStyle w:val="DecimalAligned"/>
            </w:pPr>
            <w:r>
              <w:t>-</w:t>
            </w:r>
          </w:p>
        </w:tc>
      </w:tr>
      <w:tr w:rsidR="008848A3" w:rsidRPr="008848A3" w:rsidTr="0052083C">
        <w:tc>
          <w:tcPr>
            <w:tcW w:w="761" w:type="pct"/>
            <w:noWrap/>
          </w:tcPr>
          <w:p w:rsidR="008848A3" w:rsidRPr="008848A3" w:rsidRDefault="000B52F2" w:rsidP="00962A7F">
            <w:pPr>
              <w:rPr>
                <w:rStyle w:val="Strong"/>
                <w:rFonts w:ascii="Calibri" w:eastAsia="Calibri" w:hAnsi="Calibri" w:cs="Times New Roman"/>
                <w:b w:val="0"/>
                <w:bCs w:val="0"/>
                <w:lang w:eastAsia="fi-FI"/>
              </w:rPr>
            </w:pPr>
            <m:oMathPara>
              <m:oMathParaPr>
                <m:jc m:val="left"/>
              </m:oMathParaPr>
              <m:oMath>
                <m:sSup>
                  <m:sSupPr>
                    <m:ctrlPr>
                      <w:rPr>
                        <w:rStyle w:val="Strong"/>
                        <w:rFonts w:ascii="Cambria Math" w:hAnsi="Cambria Math"/>
                        <w:b w:val="0"/>
                        <w:bCs w:val="0"/>
                        <w:i/>
                      </w:rPr>
                    </m:ctrlPr>
                  </m:sSupPr>
                  <m:e>
                    <m:r>
                      <w:rPr>
                        <w:rStyle w:val="Strong"/>
                        <w:rFonts w:ascii="Cambria Math" w:hAnsi="Cambria Math"/>
                      </w:rPr>
                      <m:t>α</m:t>
                    </m:r>
                  </m:e>
                  <m:sup>
                    <m:r>
                      <w:rPr>
                        <w:rStyle w:val="Strong"/>
                        <w:rFonts w:ascii="Cambria Math" w:hAnsi="Cambria Math"/>
                      </w:rPr>
                      <m:t>P</m:t>
                    </m:r>
                  </m:sup>
                </m:sSup>
              </m:oMath>
            </m:oMathPara>
          </w:p>
        </w:tc>
        <w:tc>
          <w:tcPr>
            <w:tcW w:w="2826" w:type="pct"/>
          </w:tcPr>
          <w:p w:rsidR="008848A3" w:rsidRDefault="00962A7F" w:rsidP="008848A3">
            <w:pPr>
              <w:pStyle w:val="DecimalAligned"/>
            </w:pPr>
            <w:r>
              <w:t xml:space="preserve">Intercept for </w:t>
            </w:r>
            <w:proofErr w:type="spellStart"/>
            <w:r>
              <w:t>prob</w:t>
            </w:r>
            <w:proofErr w:type="spellEnd"/>
            <w:r>
              <w:t xml:space="preserve"> to depart given temperature</w:t>
            </w:r>
          </w:p>
        </w:tc>
        <w:tc>
          <w:tcPr>
            <w:tcW w:w="1413" w:type="pct"/>
          </w:tcPr>
          <w:p w:rsidR="008848A3" w:rsidRDefault="008848A3">
            <w:pPr>
              <w:pStyle w:val="DecimalAligned"/>
            </w:pPr>
            <w:r>
              <w:t>N(-20,1)</w:t>
            </w:r>
          </w:p>
        </w:tc>
      </w:tr>
      <w:tr w:rsidR="008848A3" w:rsidRPr="008848A3" w:rsidTr="0052083C">
        <w:tc>
          <w:tcPr>
            <w:tcW w:w="761" w:type="pct"/>
            <w:noWrap/>
          </w:tcPr>
          <w:p w:rsidR="008848A3" w:rsidRPr="006D1730" w:rsidRDefault="000B52F2" w:rsidP="008848A3">
            <w:pPr>
              <w:rPr>
                <w:rStyle w:val="Strong"/>
                <w:rFonts w:ascii="Calibri" w:eastAsia="Calibri" w:hAnsi="Calibri" w:cs="Times New Roman"/>
                <w:b w:val="0"/>
                <w:bCs w:val="0"/>
                <w:lang w:eastAsia="fi-FI"/>
              </w:rPr>
            </w:pPr>
            <m:oMath>
              <m:sSup>
                <m:sSupPr>
                  <m:ctrlPr>
                    <w:rPr>
                      <w:rStyle w:val="Strong"/>
                      <w:rFonts w:ascii="Cambria Math" w:hAnsi="Cambria Math"/>
                      <w:b w:val="0"/>
                      <w:bCs w:val="0"/>
                      <w:i/>
                    </w:rPr>
                  </m:ctrlPr>
                </m:sSupPr>
                <m:e>
                  <m:r>
                    <w:rPr>
                      <w:rStyle w:val="Strong"/>
                      <w:rFonts w:ascii="Cambria Math" w:hAnsi="Cambria Math"/>
                    </w:rPr>
                    <m:t>β</m:t>
                  </m:r>
                </m:e>
                <m:sup>
                  <m:r>
                    <w:rPr>
                      <w:rStyle w:val="Strong"/>
                      <w:rFonts w:ascii="Cambria Math" w:hAnsi="Cambria Math"/>
                    </w:rPr>
                    <m:t>P</m:t>
                  </m:r>
                </m:sup>
              </m:sSup>
            </m:oMath>
            <w:r w:rsidR="008848A3">
              <w:rPr>
                <w:rStyle w:val="Strong"/>
                <w:b w:val="0"/>
                <w:bCs w:val="0"/>
              </w:rPr>
              <w:t xml:space="preserve"> </w:t>
            </w:r>
          </w:p>
        </w:tc>
        <w:tc>
          <w:tcPr>
            <w:tcW w:w="2826" w:type="pct"/>
          </w:tcPr>
          <w:p w:rsidR="008848A3" w:rsidRDefault="00962A7F" w:rsidP="008848A3">
            <w:pPr>
              <w:pStyle w:val="DecimalAligned"/>
            </w:pPr>
            <w:r>
              <w:t xml:space="preserve">Regression coefficient  for </w:t>
            </w:r>
            <w:proofErr w:type="spellStart"/>
            <w:r>
              <w:t>prob</w:t>
            </w:r>
            <w:proofErr w:type="spellEnd"/>
            <w:r>
              <w:t xml:space="preserve"> to depart given temperature</w:t>
            </w:r>
          </w:p>
        </w:tc>
        <w:tc>
          <w:tcPr>
            <w:tcW w:w="1413" w:type="pct"/>
          </w:tcPr>
          <w:p w:rsidR="008848A3" w:rsidRDefault="008848A3">
            <w:pPr>
              <w:pStyle w:val="DecimalAligned"/>
            </w:pPr>
            <w:proofErr w:type="spellStart"/>
            <w:r>
              <w:t>logN</w:t>
            </w:r>
            <w:proofErr w:type="spellEnd"/>
            <w:r>
              <w:t>(0.6,0.1)</w:t>
            </w:r>
          </w:p>
        </w:tc>
      </w:tr>
      <w:tr w:rsidR="008848A3" w:rsidRPr="008848A3" w:rsidTr="0052083C">
        <w:tc>
          <w:tcPr>
            <w:tcW w:w="761" w:type="pct"/>
            <w:noWrap/>
          </w:tcPr>
          <w:p w:rsidR="008848A3" w:rsidRPr="00C3083D" w:rsidRDefault="000B52F2" w:rsidP="00962A7F">
            <w:pPr>
              <w:rPr>
                <w:rStyle w:val="Strong"/>
                <w:rFonts w:ascii="Calibri" w:eastAsia="Calibri" w:hAnsi="Calibri" w:cs="Times New Roman"/>
                <w:b w:val="0"/>
                <w:bCs w:val="0"/>
                <w:lang w:eastAsia="fi-FI"/>
              </w:rPr>
            </w:pPr>
            <m:oMathPara>
              <m:oMathParaPr>
                <m:jc m:val="left"/>
              </m:oMathParaPr>
              <m:oMath>
                <m:sSup>
                  <m:sSupPr>
                    <m:ctrlPr>
                      <w:rPr>
                        <w:rStyle w:val="Strong"/>
                        <w:rFonts w:ascii="Cambria Math" w:hAnsi="Cambria Math" w:cs="Times New Roman"/>
                        <w:b w:val="0"/>
                        <w:bCs w:val="0"/>
                        <w:i/>
                        <w:lang w:eastAsia="fi-FI"/>
                      </w:rPr>
                    </m:ctrlPr>
                  </m:sSupPr>
                  <m:e>
                    <m:r>
                      <w:rPr>
                        <w:rStyle w:val="Strong"/>
                        <w:rFonts w:ascii="Cambria Math" w:hAnsi="Cambria Math"/>
                      </w:rPr>
                      <m:t>s</m:t>
                    </m:r>
                  </m:e>
                  <m:sup>
                    <m:r>
                      <w:rPr>
                        <w:rStyle w:val="Strong"/>
                        <w:rFonts w:ascii="Cambria Math" w:hAnsi="Cambria Math"/>
                      </w:rPr>
                      <m:t>P</m:t>
                    </m:r>
                  </m:sup>
                </m:sSup>
              </m:oMath>
            </m:oMathPara>
          </w:p>
        </w:tc>
        <w:tc>
          <w:tcPr>
            <w:tcW w:w="2826" w:type="pct"/>
          </w:tcPr>
          <w:p w:rsidR="008848A3" w:rsidRDefault="00962A7F" w:rsidP="008848A3">
            <w:pPr>
              <w:pStyle w:val="DecimalAligned"/>
            </w:pPr>
            <w:r>
              <w:t>Standard deviation of probability to depart</w:t>
            </w:r>
          </w:p>
        </w:tc>
        <w:tc>
          <w:tcPr>
            <w:tcW w:w="1413" w:type="pct"/>
          </w:tcPr>
          <w:p w:rsidR="008848A3" w:rsidRDefault="00523A8B">
            <w:pPr>
              <w:pStyle w:val="DecimalAligned"/>
            </w:pPr>
            <w:proofErr w:type="spellStart"/>
            <w:r>
              <w:t>logN</w:t>
            </w:r>
            <w:proofErr w:type="spellEnd"/>
            <w:r>
              <w:t>(0,1)</w:t>
            </w:r>
          </w:p>
        </w:tc>
      </w:tr>
      <w:tr w:rsidR="00A5464E" w:rsidRPr="00921A65" w:rsidTr="0052083C">
        <w:tc>
          <w:tcPr>
            <w:tcW w:w="761" w:type="pct"/>
            <w:noWrap/>
          </w:tcPr>
          <w:p w:rsidR="00A5464E" w:rsidRPr="00A5464E" w:rsidRDefault="000B52F2" w:rsidP="00523A8B">
            <w:pPr>
              <w:rPr>
                <w:rStyle w:val="Strong"/>
                <w:rFonts w:ascii="Calibri" w:eastAsia="Calibri" w:hAnsi="Calibri" w:cs="Times New Roman"/>
                <w:b w:val="0"/>
                <w:bCs w:val="0"/>
                <w:sz w:val="24"/>
                <w:szCs w:val="24"/>
                <w:lang w:eastAsia="fi-FI"/>
              </w:rPr>
            </w:pPr>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i,j,y</m:t>
                    </m:r>
                  </m:sub>
                  <m:sup>
                    <m:r>
                      <w:rPr>
                        <w:rFonts w:ascii="Cambria Math" w:hAnsi="Cambria Math"/>
                      </w:rPr>
                      <m:t>D</m:t>
                    </m:r>
                  </m:sup>
                </m:sSubSup>
              </m:oMath>
            </m:oMathPara>
          </w:p>
        </w:tc>
        <w:tc>
          <w:tcPr>
            <w:tcW w:w="2826" w:type="pct"/>
          </w:tcPr>
          <w:p w:rsidR="00A5464E" w:rsidRDefault="00A5464E" w:rsidP="00A5464E">
            <w:pPr>
              <w:pStyle w:val="DecimalAligned"/>
            </w:pPr>
            <w:proofErr w:type="spellStart"/>
            <w:r>
              <w:t>Unstandardised</w:t>
            </w:r>
            <w:proofErr w:type="spellEnd"/>
            <w:r>
              <w:t xml:space="preserve"> proportion for travel time</w:t>
            </w:r>
          </w:p>
        </w:tc>
        <w:tc>
          <w:tcPr>
            <w:tcW w:w="1413" w:type="pct"/>
          </w:tcPr>
          <w:p w:rsidR="00A5464E" w:rsidRDefault="00FF7C76">
            <w:pPr>
              <w:pStyle w:val="DecimalAligned"/>
            </w:pPr>
            <w:r>
              <w:t>-</w:t>
            </w:r>
          </w:p>
        </w:tc>
      </w:tr>
      <w:tr w:rsidR="00A5464E" w:rsidRPr="00921A65" w:rsidTr="0052083C">
        <w:tc>
          <w:tcPr>
            <w:tcW w:w="761" w:type="pct"/>
            <w:noWrap/>
          </w:tcPr>
          <w:p w:rsidR="00A5464E" w:rsidRPr="00A5464E" w:rsidRDefault="000B52F2" w:rsidP="00A5464E">
            <w:pPr>
              <w:rPr>
                <w:rStyle w:val="Strong"/>
                <w:rFonts w:ascii="Calibri" w:eastAsia="Calibri" w:hAnsi="Calibri" w:cs="Times New Roman"/>
                <w:b w:val="0"/>
                <w:bCs w:val="0"/>
                <w:sz w:val="24"/>
                <w:szCs w:val="24"/>
                <w:lang w:eastAsia="fi-FI"/>
              </w:rPr>
            </w:pPr>
            <m:oMathPara>
              <m:oMathParaPr>
                <m:jc m:val="left"/>
              </m:oMathParaPr>
              <m:oMath>
                <m:sSubSup>
                  <m:sSubSupPr>
                    <m:ctrlPr>
                      <w:rPr>
                        <w:rFonts w:ascii="Cambria Math" w:hAnsi="Cambria Math"/>
                        <w:i/>
                      </w:rPr>
                    </m:ctrlPr>
                  </m:sSubSupPr>
                  <m:e>
                    <m:r>
                      <w:rPr>
                        <w:rFonts w:ascii="Cambria Math" w:hAnsi="Cambria Math"/>
                      </w:rPr>
                      <m:t>q</m:t>
                    </m:r>
                  </m:e>
                  <m:sub>
                    <m:r>
                      <w:rPr>
                        <w:rFonts w:ascii="Cambria Math" w:hAnsi="Cambria Math"/>
                      </w:rPr>
                      <m:t>i,j,y</m:t>
                    </m:r>
                  </m:sub>
                  <m:sup>
                    <m:r>
                      <w:rPr>
                        <w:rFonts w:ascii="Cambria Math" w:hAnsi="Cambria Math"/>
                      </w:rPr>
                      <m:t>D</m:t>
                    </m:r>
                  </m:sup>
                </m:sSubSup>
              </m:oMath>
            </m:oMathPara>
          </w:p>
        </w:tc>
        <w:tc>
          <w:tcPr>
            <w:tcW w:w="2826" w:type="pct"/>
          </w:tcPr>
          <w:p w:rsidR="00A5464E" w:rsidRDefault="00A5464E" w:rsidP="00A5464E">
            <w:pPr>
              <w:pStyle w:val="DecimalAligned"/>
            </w:pPr>
            <w:proofErr w:type="spellStart"/>
            <w:r>
              <w:t>Standardised</w:t>
            </w:r>
            <w:proofErr w:type="spellEnd"/>
            <w:r>
              <w:t xml:space="preserve"> proportion for travel time</w:t>
            </w:r>
          </w:p>
        </w:tc>
        <w:tc>
          <w:tcPr>
            <w:tcW w:w="1413" w:type="pct"/>
          </w:tcPr>
          <w:p w:rsidR="00A5464E" w:rsidRDefault="00FF7C76">
            <w:pPr>
              <w:pStyle w:val="DecimalAligned"/>
            </w:pPr>
            <w:r>
              <w:t>-</w:t>
            </w:r>
          </w:p>
        </w:tc>
      </w:tr>
      <w:tr w:rsidR="00A5464E" w:rsidRPr="00921A65" w:rsidTr="0052083C">
        <w:tc>
          <w:tcPr>
            <w:tcW w:w="761" w:type="pct"/>
            <w:noWrap/>
          </w:tcPr>
          <w:p w:rsidR="00A5464E" w:rsidRPr="00A5464E" w:rsidRDefault="000B52F2" w:rsidP="000C53C9">
            <w:pPr>
              <w:rPr>
                <w:rStyle w:val="Strong"/>
                <w:rFonts w:ascii="Calibri" w:eastAsia="Calibri" w:hAnsi="Calibri" w:cs="Times New Roman"/>
                <w:b w:val="0"/>
                <w:bCs w:val="0"/>
                <w:sz w:val="24"/>
                <w:szCs w:val="24"/>
                <w:lang w:eastAsia="fi-FI"/>
              </w:rPr>
            </w:pPr>
            <m:oMathPara>
              <m:oMathParaPr>
                <m:jc m:val="left"/>
              </m:oMathParaPr>
              <m:oMath>
                <m:sSub>
                  <m:sSubPr>
                    <m:ctrlPr>
                      <w:rPr>
                        <w:rFonts w:ascii="Cambria Math" w:hAnsi="Cambria Math"/>
                        <w:i/>
                      </w:rPr>
                    </m:ctrlPr>
                  </m:sSubPr>
                  <m:e>
                    <m:r>
                      <w:rPr>
                        <w:rFonts w:ascii="Cambria Math" w:hAnsi="Cambria Math"/>
                      </w:rPr>
                      <m:t>M</m:t>
                    </m:r>
                  </m:e>
                  <m:sub>
                    <m:r>
                      <w:rPr>
                        <w:rFonts w:ascii="Cambria Math" w:hAnsi="Cambria Math"/>
                      </w:rPr>
                      <m:t>i,y</m:t>
                    </m:r>
                  </m:sub>
                </m:sSub>
                <m:r>
                  <w:rPr>
                    <w:rFonts w:ascii="Cambria Math" w:hAnsi="Cambria Math"/>
                  </w:rPr>
                  <m:t xml:space="preserve"> </m:t>
                </m:r>
              </m:oMath>
            </m:oMathPara>
          </w:p>
        </w:tc>
        <w:tc>
          <w:tcPr>
            <w:tcW w:w="2826" w:type="pct"/>
          </w:tcPr>
          <w:p w:rsidR="00A5464E" w:rsidRDefault="000C53C9" w:rsidP="0052083C">
            <w:pPr>
              <w:pStyle w:val="DecimalAligned"/>
            </w:pPr>
            <w:r>
              <w:rPr>
                <w:lang w:eastAsia="fi-FI"/>
              </w:rPr>
              <w:t>Mean</w:t>
            </w:r>
            <w:r w:rsidR="00BF0255" w:rsidRPr="00534B17">
              <w:rPr>
                <w:lang w:eastAsia="fi-FI"/>
              </w:rPr>
              <w:t xml:space="preserve"> of</w:t>
            </w:r>
            <w:r w:rsidR="00BF0255">
              <w:rPr>
                <w:lang w:eastAsia="fi-FI"/>
              </w:rPr>
              <w:t xml:space="preserve"> log(travel time)</w:t>
            </w:r>
          </w:p>
        </w:tc>
        <w:tc>
          <w:tcPr>
            <w:tcW w:w="1413" w:type="pct"/>
          </w:tcPr>
          <w:p w:rsidR="00A5464E" w:rsidRDefault="00BF0255">
            <w:pPr>
              <w:pStyle w:val="DecimalAligned"/>
            </w:pPr>
            <w:r>
              <w:t>-</w:t>
            </w:r>
          </w:p>
        </w:tc>
      </w:tr>
      <w:tr w:rsidR="000C53C9" w:rsidRPr="000B52F2" w:rsidTr="0052083C">
        <w:tc>
          <w:tcPr>
            <w:tcW w:w="761" w:type="pct"/>
            <w:noWrap/>
          </w:tcPr>
          <w:p w:rsidR="000C53C9" w:rsidRPr="000C53C9" w:rsidRDefault="000C53C9" w:rsidP="0052083C">
            <w:pPr>
              <w:rPr>
                <w:rStyle w:val="Strong"/>
                <w:rFonts w:ascii="Calibri" w:eastAsia="Calibri" w:hAnsi="Calibri" w:cs="Times New Roman"/>
                <w:b w:val="0"/>
                <w:bCs w:val="0"/>
                <w:sz w:val="24"/>
                <w:szCs w:val="24"/>
                <w:lang w:eastAsia="fi-FI"/>
              </w:rPr>
            </w:pPr>
            <m:oMathPara>
              <m:oMathParaPr>
                <m:jc m:val="left"/>
              </m:oMathParaPr>
              <m:oMath>
                <m:r>
                  <w:rPr>
                    <w:rFonts w:ascii="Cambria Math" w:hAnsi="Cambria Math"/>
                  </w:rPr>
                  <m:t>S</m:t>
                </m:r>
              </m:oMath>
            </m:oMathPara>
          </w:p>
        </w:tc>
        <w:tc>
          <w:tcPr>
            <w:tcW w:w="2826" w:type="pct"/>
          </w:tcPr>
          <w:p w:rsidR="000C53C9" w:rsidRDefault="000C53C9" w:rsidP="00D83C24">
            <w:pPr>
              <w:pStyle w:val="DecimalAligned"/>
              <w:rPr>
                <w:lang w:eastAsia="fi-FI"/>
              </w:rPr>
            </w:pPr>
            <w:r>
              <w:rPr>
                <w:lang w:eastAsia="fi-FI"/>
              </w:rPr>
              <w:t>Standard deviation</w:t>
            </w:r>
            <w:r w:rsidRPr="00534B17">
              <w:rPr>
                <w:lang w:eastAsia="fi-FI"/>
              </w:rPr>
              <w:t xml:space="preserve"> of</w:t>
            </w:r>
            <w:r>
              <w:rPr>
                <w:lang w:eastAsia="fi-FI"/>
              </w:rPr>
              <w:t xml:space="preserve"> log(travel time)</w:t>
            </w:r>
          </w:p>
        </w:tc>
        <w:tc>
          <w:tcPr>
            <w:tcW w:w="1413" w:type="pct"/>
          </w:tcPr>
          <w:p w:rsidR="000C53C9" w:rsidRDefault="000C53C9" w:rsidP="00D83C24">
            <w:pPr>
              <w:pStyle w:val="DecimalAligned"/>
              <w:rPr>
                <w:rStyle w:val="Strong"/>
                <w:b w:val="0"/>
                <w:bCs w:val="0"/>
              </w:rPr>
            </w:pPr>
          </w:p>
        </w:tc>
      </w:tr>
      <w:tr w:rsidR="00D83C24" w:rsidRPr="00BF0255" w:rsidTr="0052083C">
        <w:tc>
          <w:tcPr>
            <w:tcW w:w="761" w:type="pct"/>
            <w:noWrap/>
          </w:tcPr>
          <w:p w:rsidR="00D83C24" w:rsidRPr="00D83C24" w:rsidRDefault="000B52F2" w:rsidP="0052083C">
            <w:pPr>
              <w:rPr>
                <w:rStyle w:val="Strong"/>
                <w:rFonts w:ascii="Calibri" w:eastAsia="Calibri" w:hAnsi="Calibri" w:cs="Times New Roman"/>
                <w:b w:val="0"/>
                <w:bCs w:val="0"/>
              </w:rPr>
            </w:pPr>
            <m:oMathPara>
              <m:oMathParaPr>
                <m:jc m:val="left"/>
              </m:oMathParaPr>
              <m:oMath>
                <m:sSup>
                  <m:sSupPr>
                    <m:ctrlPr>
                      <w:rPr>
                        <w:rStyle w:val="Strong"/>
                        <w:rFonts w:ascii="Cambria Math" w:hAnsi="Cambria Math" w:cs="Times New Roman"/>
                        <w:b w:val="0"/>
                        <w:bCs w:val="0"/>
                        <w:i/>
                        <w:sz w:val="24"/>
                        <w:szCs w:val="24"/>
                        <w:lang w:eastAsia="fi-FI"/>
                      </w:rPr>
                    </m:ctrlPr>
                  </m:sSupPr>
                  <m:e>
                    <m:r>
                      <w:rPr>
                        <w:rStyle w:val="Strong"/>
                        <w:rFonts w:ascii="Cambria Math" w:hAnsi="Cambria Math"/>
                      </w:rPr>
                      <m:t>cv</m:t>
                    </m:r>
                  </m:e>
                  <m:sup>
                    <m:r>
                      <w:rPr>
                        <w:rStyle w:val="Strong"/>
                        <w:rFonts w:ascii="Cambria Math" w:hAnsi="Cambria Math"/>
                      </w:rPr>
                      <m:t>D</m:t>
                    </m:r>
                  </m:sup>
                </m:sSup>
              </m:oMath>
            </m:oMathPara>
          </w:p>
        </w:tc>
        <w:tc>
          <w:tcPr>
            <w:tcW w:w="2826" w:type="pct"/>
          </w:tcPr>
          <w:p w:rsidR="00D83C24" w:rsidRDefault="00D83C24" w:rsidP="00D83C24">
            <w:pPr>
              <w:pStyle w:val="DecimalAligned"/>
            </w:pPr>
            <w:r>
              <w:rPr>
                <w:lang w:eastAsia="fi-FI"/>
              </w:rPr>
              <w:t>Coefficient of variation of log(travel time)</w:t>
            </w:r>
          </w:p>
        </w:tc>
        <w:tc>
          <w:tcPr>
            <w:tcW w:w="1413" w:type="pct"/>
          </w:tcPr>
          <w:p w:rsidR="00D83C24" w:rsidRDefault="00D83C24" w:rsidP="00D83C24">
            <w:pPr>
              <w:pStyle w:val="DecimalAligned"/>
            </w:pPr>
            <w:r>
              <w:rPr>
                <w:rStyle w:val="Strong"/>
                <w:b w:val="0"/>
                <w:bCs w:val="0"/>
              </w:rPr>
              <w:t>Uniform(0.001,2)</w:t>
            </w:r>
          </w:p>
        </w:tc>
      </w:tr>
      <w:tr w:rsidR="00D83C24" w:rsidRPr="00A5464E" w:rsidTr="0052083C">
        <w:tc>
          <w:tcPr>
            <w:tcW w:w="761" w:type="pct"/>
            <w:noWrap/>
          </w:tcPr>
          <w:p w:rsidR="00D83C24" w:rsidRPr="0052083C" w:rsidRDefault="000B52F2" w:rsidP="0052083C">
            <w:pPr>
              <w:rPr>
                <w:rStyle w:val="Strong"/>
                <w:rFonts w:ascii="Calibri" w:eastAsia="Calibri" w:hAnsi="Calibri" w:cs="Times New Roman"/>
                <w:b w:val="0"/>
                <w:bCs w:val="0"/>
                <w:sz w:val="24"/>
                <w:szCs w:val="24"/>
                <w:lang w:eastAsia="fi-FI"/>
              </w:rPr>
            </w:pPr>
            <m:oMathPara>
              <m:oMathParaPr>
                <m:jc m:val="left"/>
              </m:oMathParaPr>
              <m:oMath>
                <m:sSup>
                  <m:sSupPr>
                    <m:ctrlPr>
                      <w:rPr>
                        <w:rStyle w:val="Strong"/>
                        <w:rFonts w:ascii="Cambria Math" w:hAnsi="Cambria Math"/>
                        <w:b w:val="0"/>
                        <w:bCs w:val="0"/>
                        <w:i/>
                      </w:rPr>
                    </m:ctrlPr>
                  </m:sSupPr>
                  <m:e>
                    <m:r>
                      <w:rPr>
                        <w:rStyle w:val="Strong"/>
                        <w:rFonts w:ascii="Cambria Math" w:hAnsi="Cambria Math"/>
                      </w:rPr>
                      <m:t>α</m:t>
                    </m:r>
                  </m:e>
                  <m:sup>
                    <m:r>
                      <w:rPr>
                        <w:rStyle w:val="Strong"/>
                        <w:rFonts w:ascii="Cambria Math" w:hAnsi="Cambria Math"/>
                      </w:rPr>
                      <m:t>D</m:t>
                    </m:r>
                  </m:sup>
                </m:sSup>
              </m:oMath>
            </m:oMathPara>
          </w:p>
        </w:tc>
        <w:tc>
          <w:tcPr>
            <w:tcW w:w="2826" w:type="pct"/>
          </w:tcPr>
          <w:p w:rsidR="00D83C24" w:rsidRDefault="00962A7F" w:rsidP="008848A3">
            <w:pPr>
              <w:pStyle w:val="DecimalAligned"/>
            </w:pPr>
            <w:r>
              <w:t>Intercept for expected travel time given flow</w:t>
            </w:r>
          </w:p>
        </w:tc>
        <w:tc>
          <w:tcPr>
            <w:tcW w:w="1413" w:type="pct"/>
          </w:tcPr>
          <w:p w:rsidR="00D83C24" w:rsidRDefault="00BF4428" w:rsidP="00BC30AD">
            <w:pPr>
              <w:pStyle w:val="DecimalAligned"/>
            </w:pPr>
            <w:proofErr w:type="spellStart"/>
            <w:r>
              <w:t>logN</w:t>
            </w:r>
            <w:proofErr w:type="spellEnd"/>
            <w:r>
              <w:t>(0.52,0.07)</w:t>
            </w:r>
          </w:p>
        </w:tc>
      </w:tr>
      <w:tr w:rsidR="00D83C24" w:rsidRPr="00A5464E" w:rsidTr="0052083C">
        <w:tc>
          <w:tcPr>
            <w:tcW w:w="761" w:type="pct"/>
            <w:noWrap/>
          </w:tcPr>
          <w:p w:rsidR="00D83C24" w:rsidRDefault="00D83C24" w:rsidP="0052083C">
            <w:pPr>
              <w:rPr>
                <w:rStyle w:val="Strong"/>
                <w:rFonts w:ascii="Calibri" w:eastAsia="Calibri" w:hAnsi="Calibri" w:cs="Times New Roman"/>
                <w:b w:val="0"/>
                <w:bCs w:val="0"/>
                <w:sz w:val="24"/>
                <w:szCs w:val="24"/>
                <w:lang w:eastAsia="fi-FI"/>
              </w:rPr>
            </w:pPr>
            <w:r>
              <w:rPr>
                <w:rStyle w:val="Strong"/>
                <w:b w:val="0"/>
                <w:bCs w:val="0"/>
              </w:rPr>
              <w:t xml:space="preserve"> </w:t>
            </w:r>
            <m:oMath>
              <m:sSup>
                <m:sSupPr>
                  <m:ctrlPr>
                    <w:rPr>
                      <w:rStyle w:val="Strong"/>
                      <w:rFonts w:ascii="Cambria Math" w:hAnsi="Cambria Math"/>
                      <w:b w:val="0"/>
                      <w:bCs w:val="0"/>
                      <w:i/>
                    </w:rPr>
                  </m:ctrlPr>
                </m:sSupPr>
                <m:e>
                  <m:r>
                    <w:rPr>
                      <w:rStyle w:val="Strong"/>
                      <w:rFonts w:ascii="Cambria Math" w:hAnsi="Cambria Math"/>
                    </w:rPr>
                    <m:t>β</m:t>
                  </m:r>
                </m:e>
                <m:sup>
                  <m:r>
                    <w:rPr>
                      <w:rStyle w:val="Strong"/>
                      <w:rFonts w:ascii="Cambria Math" w:hAnsi="Cambria Math"/>
                    </w:rPr>
                    <m:t>D</m:t>
                  </m:r>
                </m:sup>
              </m:sSup>
            </m:oMath>
          </w:p>
        </w:tc>
        <w:tc>
          <w:tcPr>
            <w:tcW w:w="2826" w:type="pct"/>
          </w:tcPr>
          <w:p w:rsidR="00D83C24" w:rsidRDefault="00962A7F" w:rsidP="008848A3">
            <w:pPr>
              <w:pStyle w:val="DecimalAligned"/>
            </w:pPr>
            <w:r>
              <w:t>Regression coefficient for expected travel time given flow</w:t>
            </w:r>
          </w:p>
        </w:tc>
        <w:tc>
          <w:tcPr>
            <w:tcW w:w="1413" w:type="pct"/>
          </w:tcPr>
          <w:p w:rsidR="00D83C24" w:rsidRDefault="00BF4428" w:rsidP="00BF4428">
            <w:pPr>
              <w:pStyle w:val="DecimalAligned"/>
            </w:pPr>
            <w:proofErr w:type="spellStart"/>
            <w:r>
              <w:t>logN</w:t>
            </w:r>
            <w:proofErr w:type="spellEnd"/>
            <w:r>
              <w:t>(-4.6,0.04)</w:t>
            </w:r>
          </w:p>
        </w:tc>
      </w:tr>
      <w:tr w:rsidR="00D83C24" w:rsidRPr="00A5464E" w:rsidTr="0052083C">
        <w:tc>
          <w:tcPr>
            <w:tcW w:w="761" w:type="pct"/>
            <w:tcBorders>
              <w:bottom w:val="nil"/>
            </w:tcBorders>
            <w:noWrap/>
          </w:tcPr>
          <w:p w:rsidR="00D83C24" w:rsidRPr="0052083C" w:rsidRDefault="000B52F2" w:rsidP="00523A8B">
            <w:pPr>
              <w:rPr>
                <w:rStyle w:val="Strong"/>
                <w:rFonts w:ascii="Calibri" w:eastAsia="Calibri" w:hAnsi="Calibri" w:cs="Times New Roman"/>
                <w:b w:val="0"/>
                <w:bCs w:val="0"/>
                <w:sz w:val="24"/>
                <w:szCs w:val="24"/>
                <w:lang w:eastAsia="fi-FI"/>
              </w:rPr>
            </w:pPr>
            <m:oMathPara>
              <m:oMathParaPr>
                <m:jc m:val="left"/>
              </m:oMathParaPr>
              <m:oMath>
                <m:sSup>
                  <m:sSupPr>
                    <m:ctrlPr>
                      <w:rPr>
                        <w:rStyle w:val="Strong"/>
                        <w:rFonts w:ascii="Cambria Math" w:hAnsi="Cambria Math" w:cs="Times New Roman"/>
                        <w:b w:val="0"/>
                        <w:bCs w:val="0"/>
                        <w:i/>
                        <w:sz w:val="24"/>
                        <w:szCs w:val="24"/>
                        <w:lang w:eastAsia="fi-FI"/>
                      </w:rPr>
                    </m:ctrlPr>
                  </m:sSupPr>
                  <m:e>
                    <m:r>
                      <w:rPr>
                        <w:rStyle w:val="Strong"/>
                        <w:rFonts w:ascii="Cambria Math" w:hAnsi="Cambria Math"/>
                      </w:rPr>
                      <m:t>cv</m:t>
                    </m:r>
                  </m:e>
                  <m:sup>
                    <m:r>
                      <w:rPr>
                        <w:rStyle w:val="Strong"/>
                        <w:rFonts w:ascii="Cambria Math" w:hAnsi="Cambria Math"/>
                      </w:rPr>
                      <m:t>μD</m:t>
                    </m:r>
                  </m:sup>
                </m:sSup>
              </m:oMath>
            </m:oMathPara>
          </w:p>
        </w:tc>
        <w:tc>
          <w:tcPr>
            <w:tcW w:w="2826" w:type="pct"/>
            <w:tcBorders>
              <w:bottom w:val="nil"/>
            </w:tcBorders>
          </w:tcPr>
          <w:p w:rsidR="00D83C24" w:rsidRDefault="00BF4428" w:rsidP="008848A3">
            <w:pPr>
              <w:pStyle w:val="DecimalAligned"/>
            </w:pPr>
            <w:r>
              <w:rPr>
                <w:lang w:eastAsia="fi-FI"/>
              </w:rPr>
              <w:t>Coefficient of variation of expected travel time</w:t>
            </w:r>
          </w:p>
        </w:tc>
        <w:tc>
          <w:tcPr>
            <w:tcW w:w="1413" w:type="pct"/>
            <w:tcBorders>
              <w:bottom w:val="nil"/>
            </w:tcBorders>
          </w:tcPr>
          <w:p w:rsidR="00D83C24" w:rsidRDefault="00D83C24" w:rsidP="00D83C24">
            <w:pPr>
              <w:pStyle w:val="DecimalAligned"/>
            </w:pPr>
            <w:r>
              <w:rPr>
                <w:rStyle w:val="Strong"/>
                <w:b w:val="0"/>
                <w:bCs w:val="0"/>
              </w:rPr>
              <w:t>Uniform(0.001,1)</w:t>
            </w:r>
          </w:p>
        </w:tc>
      </w:tr>
      <w:tr w:rsidR="009A1DF4" w:rsidRPr="00A5464E" w:rsidTr="00BF0255">
        <w:tc>
          <w:tcPr>
            <w:tcW w:w="761" w:type="pct"/>
            <w:tcBorders>
              <w:top w:val="nil"/>
              <w:bottom w:val="nil"/>
            </w:tcBorders>
            <w:noWrap/>
          </w:tcPr>
          <w:p w:rsidR="009A1DF4" w:rsidRPr="009A1DF4" w:rsidRDefault="009A1DF4" w:rsidP="00523A8B">
            <w:pPr>
              <w:rPr>
                <w:rStyle w:val="SubtleEmphasis"/>
              </w:rPr>
            </w:pPr>
          </w:p>
        </w:tc>
        <w:tc>
          <w:tcPr>
            <w:tcW w:w="2826" w:type="pct"/>
            <w:tcBorders>
              <w:top w:val="nil"/>
              <w:bottom w:val="nil"/>
            </w:tcBorders>
          </w:tcPr>
          <w:p w:rsidR="009A1DF4" w:rsidRDefault="009A1DF4" w:rsidP="00BF0255">
            <w:pPr>
              <w:pStyle w:val="DecimalAligned"/>
            </w:pPr>
          </w:p>
        </w:tc>
        <w:tc>
          <w:tcPr>
            <w:tcW w:w="1413" w:type="pct"/>
            <w:tcBorders>
              <w:top w:val="nil"/>
              <w:bottom w:val="nil"/>
            </w:tcBorders>
          </w:tcPr>
          <w:p w:rsidR="009A1DF4" w:rsidRDefault="009A1DF4" w:rsidP="00BC30AD">
            <w:pPr>
              <w:pStyle w:val="DecimalAligned"/>
            </w:pPr>
          </w:p>
        </w:tc>
      </w:tr>
      <w:tr w:rsidR="009A1DF4" w:rsidRPr="00A5464E" w:rsidTr="00BF0255">
        <w:tc>
          <w:tcPr>
            <w:tcW w:w="761" w:type="pct"/>
            <w:tcBorders>
              <w:top w:val="nil"/>
              <w:bottom w:val="nil"/>
            </w:tcBorders>
            <w:noWrap/>
          </w:tcPr>
          <w:p w:rsidR="009A1DF4" w:rsidRPr="009A1DF4" w:rsidRDefault="009A1DF4" w:rsidP="00523A8B">
            <w:pPr>
              <w:rPr>
                <w:rStyle w:val="SubtleEmphasis"/>
              </w:rPr>
            </w:pPr>
            <w:r w:rsidRPr="009A1DF4">
              <w:rPr>
                <w:rStyle w:val="SubtleEmphasis"/>
              </w:rPr>
              <w:t>Data</w:t>
            </w:r>
          </w:p>
        </w:tc>
        <w:tc>
          <w:tcPr>
            <w:tcW w:w="2826" w:type="pct"/>
            <w:tcBorders>
              <w:top w:val="nil"/>
              <w:bottom w:val="nil"/>
            </w:tcBorders>
          </w:tcPr>
          <w:p w:rsidR="009A1DF4" w:rsidRDefault="009A1DF4" w:rsidP="00BF0255">
            <w:pPr>
              <w:pStyle w:val="DecimalAligned"/>
            </w:pPr>
          </w:p>
        </w:tc>
        <w:tc>
          <w:tcPr>
            <w:tcW w:w="1413" w:type="pct"/>
            <w:tcBorders>
              <w:top w:val="nil"/>
              <w:bottom w:val="nil"/>
            </w:tcBorders>
          </w:tcPr>
          <w:p w:rsidR="009A1DF4" w:rsidRDefault="009A1DF4" w:rsidP="00BC30AD">
            <w:pPr>
              <w:pStyle w:val="DecimalAligned"/>
            </w:pPr>
          </w:p>
        </w:tc>
      </w:tr>
      <w:tr w:rsidR="00D83C24" w:rsidRPr="00A5464E" w:rsidTr="00BF0255">
        <w:tc>
          <w:tcPr>
            <w:tcW w:w="761" w:type="pct"/>
            <w:tcBorders>
              <w:top w:val="nil"/>
              <w:bottom w:val="nil"/>
            </w:tcBorders>
            <w:noWrap/>
          </w:tcPr>
          <w:p w:rsidR="00D83C24" w:rsidRPr="00BF0255" w:rsidRDefault="000B52F2" w:rsidP="00523A8B">
            <w:pPr>
              <w:rPr>
                <w:rStyle w:val="Strong"/>
                <w:rFonts w:ascii="Calibri" w:eastAsia="Calibri" w:hAnsi="Calibri" w:cs="Times New Roman"/>
                <w:b w:val="0"/>
                <w:bCs w:val="0"/>
                <w:sz w:val="24"/>
                <w:szCs w:val="24"/>
                <w:lang w:eastAsia="fi-FI"/>
              </w:rPr>
            </w:pPr>
            <m:oMathPara>
              <m:oMathParaPr>
                <m:jc m:val="left"/>
              </m:oMathParaPr>
              <m:oMath>
                <m:sSub>
                  <m:sSubPr>
                    <m:ctrlPr>
                      <w:rPr>
                        <w:rStyle w:val="Strong"/>
                        <w:rFonts w:ascii="Cambria Math" w:hAnsi="Cambria Math"/>
                        <w:b w:val="0"/>
                        <w:bCs w:val="0"/>
                        <w:i/>
                        <w:lang w:eastAsia="en-US"/>
                      </w:rPr>
                    </m:ctrlPr>
                  </m:sSubPr>
                  <m:e>
                    <m:r>
                      <w:rPr>
                        <w:rStyle w:val="Strong"/>
                        <w:rFonts w:ascii="Cambria Math" w:hAnsi="Cambria Math"/>
                      </w:rPr>
                      <m:t>t</m:t>
                    </m:r>
                  </m:e>
                  <m:sub>
                    <m:r>
                      <w:rPr>
                        <w:rStyle w:val="Strong"/>
                        <w:rFonts w:ascii="Cambria Math" w:hAnsi="Cambria Math"/>
                      </w:rPr>
                      <m:t>i,y</m:t>
                    </m:r>
                  </m:sub>
                </m:sSub>
              </m:oMath>
            </m:oMathPara>
          </w:p>
        </w:tc>
        <w:tc>
          <w:tcPr>
            <w:tcW w:w="2826" w:type="pct"/>
            <w:tcBorders>
              <w:top w:val="nil"/>
              <w:bottom w:val="nil"/>
            </w:tcBorders>
          </w:tcPr>
          <w:p w:rsidR="00D83C24" w:rsidRDefault="00D83C24" w:rsidP="00BF0255">
            <w:pPr>
              <w:pStyle w:val="DecimalAligned"/>
            </w:pPr>
            <w:r>
              <w:t xml:space="preserve">Daily (air) temperature </w:t>
            </w:r>
          </w:p>
        </w:tc>
        <w:tc>
          <w:tcPr>
            <w:tcW w:w="1413" w:type="pct"/>
            <w:tcBorders>
              <w:top w:val="nil"/>
              <w:bottom w:val="nil"/>
            </w:tcBorders>
          </w:tcPr>
          <w:p w:rsidR="00D83C24" w:rsidRDefault="00BF4428" w:rsidP="00BC30AD">
            <w:pPr>
              <w:pStyle w:val="DecimalAligned"/>
            </w:pPr>
            <w:r>
              <w:t>-</w:t>
            </w:r>
          </w:p>
        </w:tc>
      </w:tr>
      <w:tr w:rsidR="00D83C24" w:rsidRPr="00A5464E" w:rsidTr="00BF0255">
        <w:tc>
          <w:tcPr>
            <w:tcW w:w="761" w:type="pct"/>
            <w:tcBorders>
              <w:top w:val="nil"/>
              <w:bottom w:val="nil"/>
            </w:tcBorders>
            <w:noWrap/>
          </w:tcPr>
          <w:p w:rsidR="00D83C24" w:rsidRPr="00BF0255" w:rsidRDefault="000B52F2" w:rsidP="00523A8B">
            <w:pPr>
              <w:rPr>
                <w:rStyle w:val="Strong"/>
                <w:rFonts w:ascii="Calibri" w:eastAsia="Calibri" w:hAnsi="Calibri" w:cs="Times New Roman"/>
                <w:b w:val="0"/>
                <w:bCs w:val="0"/>
                <w:sz w:val="24"/>
                <w:szCs w:val="24"/>
                <w:lang w:eastAsia="fi-FI"/>
              </w:rPr>
            </w:pPr>
            <m:oMathPara>
              <m:oMathParaPr>
                <m:jc m:val="left"/>
              </m:oMathParaPr>
              <m:oMath>
                <m:sSub>
                  <m:sSubPr>
                    <m:ctrlPr>
                      <w:rPr>
                        <w:rStyle w:val="Strong"/>
                        <w:rFonts w:ascii="Cambria Math" w:hAnsi="Cambria Math"/>
                        <w:b w:val="0"/>
                        <w:bCs w:val="0"/>
                        <w:i/>
                        <w:lang w:eastAsia="en-US"/>
                      </w:rPr>
                    </m:ctrlPr>
                  </m:sSubPr>
                  <m:e>
                    <m:r>
                      <w:rPr>
                        <w:rStyle w:val="Strong"/>
                        <w:rFonts w:ascii="Cambria Math" w:hAnsi="Cambria Math"/>
                      </w:rPr>
                      <m:t>f</m:t>
                    </m:r>
                  </m:e>
                  <m:sub>
                    <m:r>
                      <w:rPr>
                        <w:rStyle w:val="Strong"/>
                        <w:rFonts w:ascii="Cambria Math" w:hAnsi="Cambria Math"/>
                      </w:rPr>
                      <m:t>i,y</m:t>
                    </m:r>
                  </m:sub>
                </m:sSub>
              </m:oMath>
            </m:oMathPara>
          </w:p>
        </w:tc>
        <w:tc>
          <w:tcPr>
            <w:tcW w:w="2826" w:type="pct"/>
            <w:tcBorders>
              <w:top w:val="nil"/>
              <w:bottom w:val="nil"/>
            </w:tcBorders>
          </w:tcPr>
          <w:p w:rsidR="00D83C24" w:rsidRDefault="00D83C24" w:rsidP="008848A3">
            <w:pPr>
              <w:pStyle w:val="DecimalAligned"/>
            </w:pPr>
            <w:r>
              <w:t>Daily flow</w:t>
            </w:r>
          </w:p>
        </w:tc>
        <w:tc>
          <w:tcPr>
            <w:tcW w:w="1413" w:type="pct"/>
            <w:tcBorders>
              <w:top w:val="nil"/>
              <w:bottom w:val="nil"/>
            </w:tcBorders>
          </w:tcPr>
          <w:p w:rsidR="00D83C24" w:rsidRDefault="00D83C24">
            <w:pPr>
              <w:pStyle w:val="DecimalAligned"/>
            </w:pPr>
            <w:r>
              <w:t>-</w:t>
            </w:r>
          </w:p>
        </w:tc>
      </w:tr>
      <w:tr w:rsidR="00D83C24" w:rsidRPr="00A5464E" w:rsidTr="00BF0255">
        <w:tc>
          <w:tcPr>
            <w:tcW w:w="761" w:type="pct"/>
            <w:tcBorders>
              <w:top w:val="nil"/>
              <w:bottom w:val="nil"/>
            </w:tcBorders>
            <w:noWrap/>
          </w:tcPr>
          <w:p w:rsidR="00D83C24" w:rsidRPr="009A1DF4" w:rsidRDefault="000B52F2" w:rsidP="00523A8B">
            <w:pPr>
              <w:rPr>
                <w:rStyle w:val="Strong"/>
                <w:rFonts w:ascii="Calibri" w:eastAsia="Calibri" w:hAnsi="Calibri" w:cs="Times New Roman"/>
                <w:b w:val="0"/>
                <w:bCs w:val="0"/>
                <w:sz w:val="24"/>
                <w:szCs w:val="24"/>
                <w:lang w:eastAsia="fi-FI"/>
              </w:rPr>
            </w:pPr>
            <m:oMathPara>
              <m:oMathParaPr>
                <m:jc m:val="left"/>
              </m:oMathParaPr>
              <m:oMath>
                <m:sSubSup>
                  <m:sSubSupPr>
                    <m:ctrlPr>
                      <w:rPr>
                        <w:rStyle w:val="Strong"/>
                        <w:rFonts w:ascii="Cambria Math" w:hAnsi="Cambria Math"/>
                        <w:b w:val="0"/>
                        <w:bCs w:val="0"/>
                        <w:i/>
                      </w:rPr>
                    </m:ctrlPr>
                  </m:sSubSupPr>
                  <m:e>
                    <m:r>
                      <w:rPr>
                        <w:rStyle w:val="Strong"/>
                        <w:rFonts w:ascii="Cambria Math" w:hAnsi="Cambria Math"/>
                      </w:rPr>
                      <m:t>N</m:t>
                    </m:r>
                  </m:e>
                  <m:sub>
                    <m:r>
                      <w:rPr>
                        <w:rStyle w:val="Strong"/>
                        <w:rFonts w:ascii="Cambria Math" w:hAnsi="Cambria Math"/>
                      </w:rPr>
                      <m:t>i,y</m:t>
                    </m:r>
                  </m:sub>
                  <m:sup>
                    <m:r>
                      <w:rPr>
                        <w:rStyle w:val="Strong"/>
                        <w:rFonts w:ascii="Cambria Math" w:hAnsi="Cambria Math"/>
                      </w:rPr>
                      <m:t>Obs</m:t>
                    </m:r>
                  </m:sup>
                </m:sSubSup>
              </m:oMath>
            </m:oMathPara>
          </w:p>
        </w:tc>
        <w:tc>
          <w:tcPr>
            <w:tcW w:w="2826" w:type="pct"/>
            <w:tcBorders>
              <w:top w:val="nil"/>
              <w:bottom w:val="nil"/>
            </w:tcBorders>
          </w:tcPr>
          <w:p w:rsidR="00D83C24" w:rsidRDefault="009A1DF4" w:rsidP="008848A3">
            <w:pPr>
              <w:pStyle w:val="DecimalAligned"/>
            </w:pPr>
            <w:r>
              <w:t xml:space="preserve">Daily number of observed </w:t>
            </w:r>
            <w:proofErr w:type="spellStart"/>
            <w:r>
              <w:t>smolts</w:t>
            </w:r>
            <w:proofErr w:type="spellEnd"/>
            <w:r>
              <w:t xml:space="preserve"> </w:t>
            </w:r>
          </w:p>
        </w:tc>
        <w:tc>
          <w:tcPr>
            <w:tcW w:w="1413" w:type="pct"/>
            <w:tcBorders>
              <w:top w:val="nil"/>
              <w:bottom w:val="nil"/>
            </w:tcBorders>
          </w:tcPr>
          <w:p w:rsidR="00D83C24" w:rsidRDefault="009A1DF4">
            <w:pPr>
              <w:pStyle w:val="DecimalAligned"/>
            </w:pPr>
            <w:r>
              <w:t>-</w:t>
            </w:r>
          </w:p>
        </w:tc>
      </w:tr>
      <w:tr w:rsidR="00D83C24" w:rsidRPr="00A5464E" w:rsidTr="0052083C">
        <w:trPr>
          <w:cnfStyle w:val="010000000000" w:firstRow="0" w:lastRow="1" w:firstColumn="0" w:lastColumn="0" w:oddVBand="0" w:evenVBand="0" w:oddHBand="0" w:evenHBand="0" w:firstRowFirstColumn="0" w:firstRowLastColumn="0" w:lastRowFirstColumn="0" w:lastRowLastColumn="0"/>
        </w:trPr>
        <w:tc>
          <w:tcPr>
            <w:tcW w:w="761" w:type="pct"/>
            <w:tcBorders>
              <w:top w:val="nil"/>
            </w:tcBorders>
            <w:noWrap/>
          </w:tcPr>
          <w:p w:rsidR="00D83C24" w:rsidRDefault="00D83C24" w:rsidP="00523A8B">
            <w:pPr>
              <w:rPr>
                <w:rStyle w:val="Strong"/>
                <w:rFonts w:ascii="Calibri" w:eastAsia="Calibri" w:hAnsi="Calibri" w:cs="Times New Roman"/>
                <w:b/>
                <w:bCs/>
                <w:sz w:val="24"/>
                <w:szCs w:val="24"/>
                <w:lang w:eastAsia="fi-FI"/>
              </w:rPr>
            </w:pPr>
          </w:p>
        </w:tc>
        <w:tc>
          <w:tcPr>
            <w:tcW w:w="2826" w:type="pct"/>
            <w:tcBorders>
              <w:top w:val="nil"/>
            </w:tcBorders>
          </w:tcPr>
          <w:p w:rsidR="00D83C24" w:rsidRDefault="00D83C24" w:rsidP="008848A3">
            <w:pPr>
              <w:pStyle w:val="DecimalAligned"/>
            </w:pPr>
          </w:p>
        </w:tc>
        <w:tc>
          <w:tcPr>
            <w:tcW w:w="1413" w:type="pct"/>
            <w:tcBorders>
              <w:top w:val="nil"/>
            </w:tcBorders>
          </w:tcPr>
          <w:p w:rsidR="00D83C24" w:rsidRDefault="00D83C24">
            <w:pPr>
              <w:pStyle w:val="DecimalAligned"/>
            </w:pPr>
          </w:p>
        </w:tc>
      </w:tr>
    </w:tbl>
    <w:p w:rsidR="00253627" w:rsidRDefault="00253627" w:rsidP="005C793B">
      <w:pPr>
        <w:rPr>
          <w:rStyle w:val="SubtleEmphasis"/>
          <w:lang w:val="en-US"/>
        </w:rPr>
      </w:pPr>
    </w:p>
    <w:p w:rsidR="00070D40" w:rsidRDefault="00070D40" w:rsidP="00070D40">
      <w:pPr>
        <w:rPr>
          <w:rStyle w:val="Strong"/>
          <w:rFonts w:ascii="Times New Roman" w:hAnsi="Times New Roman"/>
          <w:b w:val="0"/>
          <w:sz w:val="24"/>
          <w:szCs w:val="24"/>
          <w:lang w:val="en-US"/>
        </w:rPr>
      </w:pPr>
    </w:p>
    <w:p w:rsidR="00070D40" w:rsidRPr="004665BD" w:rsidRDefault="00070D40" w:rsidP="00070D40">
      <w:pPr>
        <w:rPr>
          <w:lang w:val="en-US"/>
        </w:rPr>
      </w:pPr>
      <w:proofErr w:type="gramStart"/>
      <w:r>
        <w:rPr>
          <w:lang w:val="en-US"/>
        </w:rPr>
        <w:t>Table 2.</w:t>
      </w:r>
      <w:proofErr w:type="gramEnd"/>
      <w:r>
        <w:rPr>
          <w:lang w:val="en-US"/>
        </w:rPr>
        <w:t xml:space="preserve"> </w:t>
      </w:r>
      <w:r w:rsidRPr="004665BD">
        <w:rPr>
          <w:lang w:val="en-US"/>
        </w:rPr>
        <w:t xml:space="preserve">Examples of the questions </w:t>
      </w:r>
      <w:r>
        <w:rPr>
          <w:lang w:val="en-US"/>
        </w:rPr>
        <w:t>elicited from the expert</w:t>
      </w:r>
    </w:p>
    <w:tbl>
      <w:tblPr>
        <w:tblStyle w:val="LightShading-Accent1"/>
        <w:tblW w:w="5000" w:type="pct"/>
        <w:tblLayout w:type="fixed"/>
        <w:tblLook w:val="0660" w:firstRow="1" w:lastRow="1" w:firstColumn="0" w:lastColumn="0" w:noHBand="1" w:noVBand="1"/>
      </w:tblPr>
      <w:tblGrid>
        <w:gridCol w:w="7479"/>
        <w:gridCol w:w="1763"/>
      </w:tblGrid>
      <w:tr w:rsidR="00070D40" w:rsidTr="00E76014">
        <w:trPr>
          <w:cnfStyle w:val="100000000000" w:firstRow="1" w:lastRow="0" w:firstColumn="0" w:lastColumn="0" w:oddVBand="0" w:evenVBand="0" w:oddHBand="0" w:evenHBand="0" w:firstRowFirstColumn="0" w:firstRowLastColumn="0" w:lastRowFirstColumn="0" w:lastRowLastColumn="0"/>
        </w:trPr>
        <w:tc>
          <w:tcPr>
            <w:tcW w:w="4046" w:type="pct"/>
            <w:noWrap/>
          </w:tcPr>
          <w:p w:rsidR="00070D40" w:rsidRDefault="00070D40" w:rsidP="00E76014">
            <w:r>
              <w:t>Question</w:t>
            </w:r>
          </w:p>
        </w:tc>
        <w:tc>
          <w:tcPr>
            <w:tcW w:w="954" w:type="pct"/>
          </w:tcPr>
          <w:p w:rsidR="00070D40" w:rsidRDefault="00070D40" w:rsidP="00E76014">
            <w:pPr>
              <w:jc w:val="center"/>
            </w:pPr>
            <w:r>
              <w:t>Expert view</w:t>
            </w:r>
          </w:p>
        </w:tc>
      </w:tr>
      <w:tr w:rsidR="00070D40" w:rsidTr="00E76014">
        <w:tc>
          <w:tcPr>
            <w:tcW w:w="4046" w:type="pct"/>
            <w:noWrap/>
          </w:tcPr>
          <w:p w:rsidR="00070D40" w:rsidRDefault="00070D40" w:rsidP="00E76014">
            <w:r>
              <w:rPr>
                <w:rStyle w:val="SubtleEmphasis"/>
              </w:rPr>
              <w:t>Process of departing</w:t>
            </w:r>
          </w:p>
        </w:tc>
        <w:tc>
          <w:tcPr>
            <w:tcW w:w="954" w:type="pct"/>
          </w:tcPr>
          <w:p w:rsidR="00070D40" w:rsidRDefault="00070D40" w:rsidP="00E76014">
            <w:pPr>
              <w:rPr>
                <w:rStyle w:val="SubtleEmphasis"/>
              </w:rPr>
            </w:pPr>
          </w:p>
        </w:tc>
      </w:tr>
      <w:tr w:rsidR="00070D40" w:rsidTr="00E76014">
        <w:tc>
          <w:tcPr>
            <w:tcW w:w="4046" w:type="pct"/>
            <w:noWrap/>
          </w:tcPr>
          <w:p w:rsidR="00070D40" w:rsidRPr="000B009D" w:rsidRDefault="00FC0B1F" w:rsidP="00FC0B1F">
            <w:pPr>
              <w:pStyle w:val="ListParagraph"/>
              <w:numPr>
                <w:ilvl w:val="0"/>
                <w:numId w:val="3"/>
              </w:numPr>
              <w:rPr>
                <w:rFonts w:asciiTheme="minorHAnsi" w:hAnsiTheme="minorHAnsi"/>
                <w:bCs/>
                <w:sz w:val="22"/>
                <w:szCs w:val="22"/>
              </w:rPr>
            </w:pPr>
            <w:r>
              <w:rPr>
                <w:rStyle w:val="Strong"/>
                <w:rFonts w:asciiTheme="minorHAnsi" w:hAnsiTheme="minorHAnsi"/>
                <w:b w:val="0"/>
                <w:sz w:val="22"/>
                <w:szCs w:val="22"/>
              </w:rPr>
              <w:t>At what</w:t>
            </w:r>
            <w:r w:rsidR="00070D40">
              <w:rPr>
                <w:rStyle w:val="Strong"/>
                <w:rFonts w:asciiTheme="minorHAnsi" w:hAnsiTheme="minorHAnsi"/>
                <w:b w:val="0"/>
                <w:sz w:val="22"/>
                <w:szCs w:val="22"/>
              </w:rPr>
              <w:t xml:space="preserve"> range of temperature (air temperature at </w:t>
            </w:r>
            <w:proofErr w:type="spellStart"/>
            <w:r w:rsidR="00070D40">
              <w:rPr>
                <w:rStyle w:val="Strong"/>
                <w:rFonts w:asciiTheme="minorHAnsi" w:hAnsiTheme="minorHAnsi"/>
                <w:b w:val="0"/>
                <w:sz w:val="22"/>
                <w:szCs w:val="22"/>
              </w:rPr>
              <w:t>Utsjoki</w:t>
            </w:r>
            <w:proofErr w:type="spellEnd"/>
            <w:r w:rsidR="00070D40">
              <w:rPr>
                <w:rStyle w:val="Strong"/>
                <w:rFonts w:asciiTheme="minorHAnsi" w:hAnsiTheme="minorHAnsi"/>
                <w:b w:val="0"/>
                <w:sz w:val="22"/>
                <w:szCs w:val="22"/>
              </w:rPr>
              <w:t xml:space="preserve"> logger) first </w:t>
            </w:r>
            <w:proofErr w:type="spellStart"/>
            <w:r w:rsidR="00070D40">
              <w:rPr>
                <w:rStyle w:val="Strong"/>
                <w:rFonts w:asciiTheme="minorHAnsi" w:hAnsiTheme="minorHAnsi"/>
                <w:b w:val="0"/>
                <w:sz w:val="22"/>
                <w:szCs w:val="22"/>
              </w:rPr>
              <w:t>smolts</w:t>
            </w:r>
            <w:proofErr w:type="spellEnd"/>
            <w:r w:rsidR="00070D40">
              <w:rPr>
                <w:rStyle w:val="Strong"/>
                <w:rFonts w:asciiTheme="minorHAnsi" w:hAnsiTheme="minorHAnsi"/>
                <w:b w:val="0"/>
                <w:sz w:val="22"/>
                <w:szCs w:val="22"/>
              </w:rPr>
              <w:t xml:space="preserve"> </w:t>
            </w:r>
            <w:r>
              <w:rPr>
                <w:rStyle w:val="Strong"/>
                <w:rFonts w:asciiTheme="minorHAnsi" w:hAnsiTheme="minorHAnsi"/>
                <w:b w:val="0"/>
                <w:sz w:val="22"/>
                <w:szCs w:val="22"/>
              </w:rPr>
              <w:t xml:space="preserve">are considered to </w:t>
            </w:r>
            <w:r w:rsidR="00070D40">
              <w:rPr>
                <w:rStyle w:val="Strong"/>
                <w:rFonts w:asciiTheme="minorHAnsi" w:hAnsiTheme="minorHAnsi"/>
                <w:b w:val="0"/>
                <w:sz w:val="22"/>
                <w:szCs w:val="22"/>
              </w:rPr>
              <w:t>begin their migration?</w:t>
            </w:r>
          </w:p>
        </w:tc>
        <w:tc>
          <w:tcPr>
            <w:tcW w:w="954" w:type="pct"/>
          </w:tcPr>
          <w:p w:rsidR="00070D40" w:rsidRDefault="00FC0B1F" w:rsidP="00FC0B1F">
            <w:pPr>
              <w:pStyle w:val="DecimalAligned"/>
              <w:numPr>
                <w:ilvl w:val="1"/>
                <w:numId w:val="9"/>
              </w:numPr>
              <w:jc w:val="center"/>
            </w:pPr>
            <w:r>
              <w:t>°C</w:t>
            </w:r>
          </w:p>
        </w:tc>
      </w:tr>
      <w:tr w:rsidR="00070D40" w:rsidTr="00E76014">
        <w:tc>
          <w:tcPr>
            <w:tcW w:w="4046" w:type="pct"/>
            <w:noWrap/>
          </w:tcPr>
          <w:p w:rsidR="00070D40" w:rsidRDefault="00FC0B1F" w:rsidP="00FC0B1F">
            <w:pPr>
              <w:pStyle w:val="ListParagraph"/>
              <w:numPr>
                <w:ilvl w:val="0"/>
                <w:numId w:val="3"/>
              </w:numPr>
            </w:pPr>
            <w:r w:rsidRPr="00FC0B1F">
              <w:rPr>
                <w:rStyle w:val="Strong"/>
                <w:rFonts w:asciiTheme="minorHAnsi" w:hAnsiTheme="minorHAnsi"/>
                <w:b w:val="0"/>
                <w:sz w:val="22"/>
                <w:szCs w:val="22"/>
              </w:rPr>
              <w:t>W</w:t>
            </w:r>
            <w:r>
              <w:rPr>
                <w:rStyle w:val="Strong"/>
                <w:rFonts w:asciiTheme="minorHAnsi" w:hAnsiTheme="minorHAnsi"/>
                <w:b w:val="0"/>
                <w:sz w:val="22"/>
                <w:szCs w:val="22"/>
              </w:rPr>
              <w:t xml:space="preserve">hat level of </w:t>
            </w:r>
            <w:r w:rsidR="00070D40">
              <w:rPr>
                <w:rStyle w:val="Strong"/>
                <w:rFonts w:asciiTheme="minorHAnsi" w:hAnsiTheme="minorHAnsi"/>
                <w:b w:val="0"/>
                <w:sz w:val="22"/>
                <w:szCs w:val="22"/>
              </w:rPr>
              <w:t xml:space="preserve">temperature </w:t>
            </w:r>
            <w:r>
              <w:rPr>
                <w:rStyle w:val="Strong"/>
                <w:rFonts w:asciiTheme="minorHAnsi" w:hAnsiTheme="minorHAnsi"/>
                <w:b w:val="0"/>
                <w:sz w:val="22"/>
                <w:szCs w:val="22"/>
              </w:rPr>
              <w:t xml:space="preserve">would be considered so high that </w:t>
            </w:r>
            <w:r w:rsidR="00070D40">
              <w:rPr>
                <w:rStyle w:val="Strong"/>
                <w:rFonts w:asciiTheme="minorHAnsi" w:hAnsiTheme="minorHAnsi"/>
                <w:b w:val="0"/>
                <w:sz w:val="22"/>
                <w:szCs w:val="22"/>
              </w:rPr>
              <w:t xml:space="preserve">the process of migration </w:t>
            </w:r>
            <w:r>
              <w:rPr>
                <w:rStyle w:val="Strong"/>
                <w:rFonts w:asciiTheme="minorHAnsi" w:hAnsiTheme="minorHAnsi"/>
                <w:b w:val="0"/>
                <w:sz w:val="22"/>
                <w:szCs w:val="22"/>
              </w:rPr>
              <w:t xml:space="preserve">not be </w:t>
            </w:r>
            <w:r w:rsidR="00070D40">
              <w:rPr>
                <w:rStyle w:val="Strong"/>
                <w:rFonts w:asciiTheme="minorHAnsi" w:hAnsiTheme="minorHAnsi"/>
                <w:b w:val="0"/>
                <w:sz w:val="22"/>
                <w:szCs w:val="22"/>
              </w:rPr>
              <w:t>influenced by</w:t>
            </w:r>
            <w:r>
              <w:rPr>
                <w:rStyle w:val="Strong"/>
                <w:rFonts w:asciiTheme="minorHAnsi" w:hAnsiTheme="minorHAnsi"/>
                <w:b w:val="0"/>
                <w:sz w:val="22"/>
                <w:szCs w:val="22"/>
              </w:rPr>
              <w:t xml:space="preserve"> further</w:t>
            </w:r>
            <w:r w:rsidR="00070D40">
              <w:rPr>
                <w:rStyle w:val="Strong"/>
                <w:rFonts w:asciiTheme="minorHAnsi" w:hAnsiTheme="minorHAnsi"/>
                <w:b w:val="0"/>
                <w:sz w:val="22"/>
                <w:szCs w:val="22"/>
              </w:rPr>
              <w:t xml:space="preserve"> </w:t>
            </w:r>
            <w:r>
              <w:rPr>
                <w:rStyle w:val="Strong"/>
                <w:rFonts w:asciiTheme="minorHAnsi" w:hAnsiTheme="minorHAnsi"/>
                <w:b w:val="0"/>
                <w:sz w:val="22"/>
                <w:szCs w:val="22"/>
              </w:rPr>
              <w:t xml:space="preserve">increase in </w:t>
            </w:r>
            <w:r w:rsidR="00070D40">
              <w:rPr>
                <w:rStyle w:val="Strong"/>
                <w:rFonts w:asciiTheme="minorHAnsi" w:hAnsiTheme="minorHAnsi"/>
                <w:b w:val="0"/>
                <w:sz w:val="22"/>
                <w:szCs w:val="22"/>
              </w:rPr>
              <w:t>temperature (i.e. logit curve levels out)?</w:t>
            </w:r>
          </w:p>
        </w:tc>
        <w:tc>
          <w:tcPr>
            <w:tcW w:w="954" w:type="pct"/>
          </w:tcPr>
          <w:p w:rsidR="00070D40" w:rsidRPr="00FC0B1F" w:rsidRDefault="00FC0B1F" w:rsidP="00FC0B1F">
            <w:pPr>
              <w:pStyle w:val="DecimalAligned"/>
              <w:jc w:val="center"/>
              <w:rPr>
                <w:rFonts w:ascii="Calibri" w:hAnsi="Calibri"/>
              </w:rPr>
            </w:pPr>
            <w:r>
              <w:t>12 °C</w:t>
            </w:r>
          </w:p>
        </w:tc>
      </w:tr>
      <w:tr w:rsidR="00070D40" w:rsidTr="00E76014">
        <w:tc>
          <w:tcPr>
            <w:tcW w:w="4046" w:type="pct"/>
            <w:noWrap/>
          </w:tcPr>
          <w:p w:rsidR="00070D40" w:rsidRDefault="00070D40" w:rsidP="00E76014">
            <w:r>
              <w:rPr>
                <w:rStyle w:val="SubtleEmphasis"/>
              </w:rPr>
              <w:t>Process of travelling</w:t>
            </w:r>
          </w:p>
        </w:tc>
        <w:tc>
          <w:tcPr>
            <w:tcW w:w="954" w:type="pct"/>
          </w:tcPr>
          <w:p w:rsidR="00070D40" w:rsidRDefault="00070D40" w:rsidP="00E76014">
            <w:pPr>
              <w:jc w:val="center"/>
              <w:rPr>
                <w:rStyle w:val="SubtleEmphasis"/>
              </w:rPr>
            </w:pPr>
          </w:p>
        </w:tc>
      </w:tr>
      <w:tr w:rsidR="00070D40" w:rsidTr="00E76014">
        <w:tc>
          <w:tcPr>
            <w:tcW w:w="4046" w:type="pct"/>
            <w:noWrap/>
          </w:tcPr>
          <w:p w:rsidR="00070D40" w:rsidRPr="000B009D" w:rsidRDefault="00070D40" w:rsidP="00FC0B1F">
            <w:pPr>
              <w:pStyle w:val="ListParagraph"/>
              <w:numPr>
                <w:ilvl w:val="0"/>
                <w:numId w:val="3"/>
              </w:numPr>
              <w:rPr>
                <w:bCs/>
              </w:rPr>
            </w:pPr>
            <w:r>
              <w:rPr>
                <w:rStyle w:val="Strong"/>
                <w:rFonts w:asciiTheme="minorHAnsi" w:hAnsiTheme="minorHAnsi"/>
                <w:b w:val="0"/>
                <w:sz w:val="22"/>
                <w:szCs w:val="22"/>
              </w:rPr>
              <w:t xml:space="preserve">What </w:t>
            </w:r>
            <w:r w:rsidR="00FC0B1F">
              <w:rPr>
                <w:rStyle w:val="Strong"/>
                <w:rFonts w:asciiTheme="minorHAnsi" w:hAnsiTheme="minorHAnsi"/>
                <w:b w:val="0"/>
                <w:sz w:val="22"/>
                <w:szCs w:val="22"/>
              </w:rPr>
              <w:t>is the</w:t>
            </w:r>
            <w:r>
              <w:rPr>
                <w:rStyle w:val="Strong"/>
                <w:rFonts w:asciiTheme="minorHAnsi" w:hAnsiTheme="minorHAnsi"/>
                <w:b w:val="0"/>
                <w:sz w:val="22"/>
                <w:szCs w:val="22"/>
              </w:rPr>
              <w:t xml:space="preserve"> the maximum traveling time (in days)</w:t>
            </w:r>
            <w:r w:rsidR="00FC0B1F">
              <w:rPr>
                <w:rStyle w:val="Strong"/>
                <w:rFonts w:asciiTheme="minorHAnsi" w:hAnsiTheme="minorHAnsi"/>
                <w:b w:val="0"/>
                <w:sz w:val="22"/>
                <w:szCs w:val="22"/>
              </w:rPr>
              <w:t xml:space="preserve"> in which</w:t>
            </w:r>
            <w:r>
              <w:rPr>
                <w:rStyle w:val="Strong"/>
                <w:rFonts w:asciiTheme="minorHAnsi" w:hAnsiTheme="minorHAnsi"/>
                <w:b w:val="0"/>
                <w:sz w:val="22"/>
                <w:szCs w:val="22"/>
              </w:rPr>
              <w:t xml:space="preserve"> a </w:t>
            </w:r>
            <w:proofErr w:type="spellStart"/>
            <w:r>
              <w:rPr>
                <w:rStyle w:val="Strong"/>
                <w:rFonts w:asciiTheme="minorHAnsi" w:hAnsiTheme="minorHAnsi"/>
                <w:b w:val="0"/>
                <w:sz w:val="22"/>
                <w:szCs w:val="22"/>
              </w:rPr>
              <w:t>smolt</w:t>
            </w:r>
            <w:proofErr w:type="spellEnd"/>
            <w:r w:rsidR="00FC0B1F">
              <w:rPr>
                <w:rStyle w:val="Strong"/>
                <w:rFonts w:asciiTheme="minorHAnsi" w:hAnsiTheme="minorHAnsi"/>
                <w:b w:val="0"/>
                <w:sz w:val="22"/>
                <w:szCs w:val="22"/>
              </w:rPr>
              <w:t xml:space="preserve"> can be considered</w:t>
            </w:r>
            <w:r>
              <w:rPr>
                <w:rStyle w:val="Strong"/>
                <w:rFonts w:asciiTheme="minorHAnsi" w:hAnsiTheme="minorHAnsi"/>
                <w:b w:val="0"/>
                <w:sz w:val="22"/>
                <w:szCs w:val="22"/>
              </w:rPr>
              <w:t xml:space="preserve"> to </w:t>
            </w:r>
            <w:r w:rsidR="00FC0B1F">
              <w:rPr>
                <w:rStyle w:val="Strong"/>
                <w:rFonts w:asciiTheme="minorHAnsi" w:hAnsiTheme="minorHAnsi"/>
                <w:b w:val="0"/>
                <w:sz w:val="22"/>
                <w:szCs w:val="22"/>
              </w:rPr>
              <w:t>arrive at</w:t>
            </w:r>
            <w:r>
              <w:rPr>
                <w:rStyle w:val="Strong"/>
                <w:rFonts w:asciiTheme="minorHAnsi" w:hAnsiTheme="minorHAnsi"/>
                <w:b w:val="0"/>
                <w:sz w:val="22"/>
                <w:szCs w:val="22"/>
              </w:rPr>
              <w:t xml:space="preserve"> the video site?</w:t>
            </w:r>
          </w:p>
        </w:tc>
        <w:tc>
          <w:tcPr>
            <w:tcW w:w="954" w:type="pct"/>
          </w:tcPr>
          <w:p w:rsidR="00070D40" w:rsidRDefault="00070D40" w:rsidP="00E76014">
            <w:pPr>
              <w:pStyle w:val="DecimalAligned"/>
              <w:jc w:val="center"/>
            </w:pPr>
            <w:r>
              <w:t>14 days</w:t>
            </w:r>
          </w:p>
        </w:tc>
      </w:tr>
      <w:tr w:rsidR="00070D40" w:rsidTr="00E76014">
        <w:tc>
          <w:tcPr>
            <w:tcW w:w="4046" w:type="pct"/>
            <w:noWrap/>
          </w:tcPr>
          <w:p w:rsidR="00070D40" w:rsidRPr="004665BD" w:rsidRDefault="00070D40" w:rsidP="00FC0B1F">
            <w:pPr>
              <w:pStyle w:val="ListParagraph"/>
              <w:numPr>
                <w:ilvl w:val="0"/>
                <w:numId w:val="3"/>
              </w:numPr>
              <w:rPr>
                <w:bCs/>
              </w:rPr>
            </w:pPr>
            <w:r>
              <w:rPr>
                <w:rStyle w:val="Strong"/>
                <w:rFonts w:asciiTheme="minorHAnsi" w:hAnsiTheme="minorHAnsi"/>
                <w:b w:val="0"/>
                <w:sz w:val="22"/>
                <w:szCs w:val="22"/>
              </w:rPr>
              <w:t xml:space="preserve">What </w:t>
            </w:r>
            <w:r w:rsidR="00FC0B1F">
              <w:rPr>
                <w:rStyle w:val="Strong"/>
                <w:rFonts w:asciiTheme="minorHAnsi" w:hAnsiTheme="minorHAnsi"/>
                <w:b w:val="0"/>
                <w:sz w:val="22"/>
                <w:szCs w:val="22"/>
              </w:rPr>
              <w:t xml:space="preserve">is </w:t>
            </w:r>
            <w:r>
              <w:rPr>
                <w:rStyle w:val="Strong"/>
                <w:rFonts w:asciiTheme="minorHAnsi" w:hAnsiTheme="minorHAnsi"/>
                <w:b w:val="0"/>
                <w:sz w:val="22"/>
                <w:szCs w:val="22"/>
              </w:rPr>
              <w:t xml:space="preserve">the minimum travelling time </w:t>
            </w:r>
            <w:r w:rsidR="00FC0B1F">
              <w:rPr>
                <w:rStyle w:val="Strong"/>
                <w:rFonts w:asciiTheme="minorHAnsi" w:hAnsiTheme="minorHAnsi"/>
                <w:b w:val="0"/>
                <w:sz w:val="22"/>
                <w:szCs w:val="22"/>
              </w:rPr>
              <w:t>in which a</w:t>
            </w:r>
            <w:r>
              <w:rPr>
                <w:rStyle w:val="Strong"/>
                <w:rFonts w:asciiTheme="minorHAnsi" w:hAnsiTheme="minorHAnsi"/>
                <w:b w:val="0"/>
                <w:sz w:val="22"/>
                <w:szCs w:val="22"/>
              </w:rPr>
              <w:t xml:space="preserve"> </w:t>
            </w:r>
            <w:proofErr w:type="spellStart"/>
            <w:r>
              <w:rPr>
                <w:rStyle w:val="Strong"/>
                <w:rFonts w:asciiTheme="minorHAnsi" w:hAnsiTheme="minorHAnsi"/>
                <w:b w:val="0"/>
                <w:sz w:val="22"/>
                <w:szCs w:val="22"/>
              </w:rPr>
              <w:t>smolt</w:t>
            </w:r>
            <w:proofErr w:type="spellEnd"/>
            <w:r w:rsidR="00FC0B1F">
              <w:rPr>
                <w:rStyle w:val="Strong"/>
                <w:rFonts w:asciiTheme="minorHAnsi" w:hAnsiTheme="minorHAnsi"/>
                <w:b w:val="0"/>
                <w:sz w:val="22"/>
                <w:szCs w:val="22"/>
              </w:rPr>
              <w:t xml:space="preserve"> can be considered to arrive at the video site?</w:t>
            </w:r>
          </w:p>
        </w:tc>
        <w:tc>
          <w:tcPr>
            <w:tcW w:w="954" w:type="pct"/>
          </w:tcPr>
          <w:p w:rsidR="00070D40" w:rsidRDefault="00070D40" w:rsidP="00E76014">
            <w:pPr>
              <w:pStyle w:val="DecimalAligned"/>
              <w:jc w:val="center"/>
            </w:pPr>
            <w:r>
              <w:t>1-2 days</w:t>
            </w:r>
          </w:p>
        </w:tc>
      </w:tr>
      <w:tr w:rsidR="00070D40" w:rsidTr="00E76014">
        <w:tc>
          <w:tcPr>
            <w:tcW w:w="4046" w:type="pct"/>
            <w:tcBorders>
              <w:bottom w:val="nil"/>
            </w:tcBorders>
            <w:noWrap/>
          </w:tcPr>
          <w:p w:rsidR="00070D40" w:rsidRDefault="00070D40" w:rsidP="00E76014">
            <w:r>
              <w:rPr>
                <w:rStyle w:val="SubtleEmphasis"/>
              </w:rPr>
              <w:t>Process of observing</w:t>
            </w:r>
          </w:p>
        </w:tc>
        <w:tc>
          <w:tcPr>
            <w:tcW w:w="954" w:type="pct"/>
            <w:tcBorders>
              <w:bottom w:val="nil"/>
            </w:tcBorders>
          </w:tcPr>
          <w:p w:rsidR="00070D40" w:rsidRDefault="00070D40" w:rsidP="00E76014">
            <w:pPr>
              <w:pStyle w:val="DecimalAligned"/>
              <w:jc w:val="center"/>
            </w:pPr>
          </w:p>
        </w:tc>
      </w:tr>
      <w:tr w:rsidR="00070D40" w:rsidTr="00E76014">
        <w:tc>
          <w:tcPr>
            <w:tcW w:w="4046" w:type="pct"/>
            <w:tcBorders>
              <w:top w:val="nil"/>
              <w:bottom w:val="nil"/>
            </w:tcBorders>
            <w:noWrap/>
          </w:tcPr>
          <w:p w:rsidR="00070D40" w:rsidRPr="004665BD" w:rsidRDefault="00070D40" w:rsidP="00151305">
            <w:pPr>
              <w:pStyle w:val="ListParagraph"/>
              <w:numPr>
                <w:ilvl w:val="0"/>
                <w:numId w:val="3"/>
              </w:numPr>
              <w:rPr>
                <w:bCs/>
              </w:rPr>
            </w:pPr>
            <w:r>
              <w:rPr>
                <w:rStyle w:val="Strong"/>
                <w:rFonts w:asciiTheme="minorHAnsi" w:hAnsiTheme="minorHAnsi"/>
                <w:b w:val="0"/>
                <w:sz w:val="22"/>
                <w:szCs w:val="22"/>
              </w:rPr>
              <w:t xml:space="preserve">What </w:t>
            </w:r>
            <w:r w:rsidR="00FC0B1F">
              <w:rPr>
                <w:rStyle w:val="Strong"/>
                <w:rFonts w:asciiTheme="minorHAnsi" w:hAnsiTheme="minorHAnsi"/>
                <w:b w:val="0"/>
                <w:sz w:val="22"/>
                <w:szCs w:val="22"/>
              </w:rPr>
              <w:t>is the</w:t>
            </w:r>
            <w:r w:rsidR="00151305">
              <w:rPr>
                <w:rStyle w:val="Strong"/>
                <w:rFonts w:asciiTheme="minorHAnsi" w:hAnsiTheme="minorHAnsi"/>
                <w:b w:val="0"/>
                <w:sz w:val="22"/>
                <w:szCs w:val="22"/>
              </w:rPr>
              <w:t xml:space="preserve"> upper (/</w:t>
            </w:r>
            <w:r>
              <w:rPr>
                <w:rStyle w:val="Strong"/>
                <w:rFonts w:asciiTheme="minorHAnsi" w:hAnsiTheme="minorHAnsi"/>
                <w:b w:val="0"/>
                <w:sz w:val="22"/>
                <w:szCs w:val="22"/>
              </w:rPr>
              <w:t xml:space="preserve">lower) limit for the expected probability at which an average </w:t>
            </w:r>
            <w:proofErr w:type="spellStart"/>
            <w:r>
              <w:rPr>
                <w:rStyle w:val="Strong"/>
                <w:rFonts w:asciiTheme="minorHAnsi" w:hAnsiTheme="minorHAnsi"/>
                <w:b w:val="0"/>
                <w:sz w:val="22"/>
                <w:szCs w:val="22"/>
              </w:rPr>
              <w:t>smolt</w:t>
            </w:r>
            <w:proofErr w:type="spellEnd"/>
            <w:r>
              <w:rPr>
                <w:rStyle w:val="Strong"/>
                <w:rFonts w:asciiTheme="minorHAnsi" w:hAnsiTheme="minorHAnsi"/>
                <w:b w:val="0"/>
                <w:sz w:val="22"/>
                <w:szCs w:val="22"/>
              </w:rPr>
              <w:t xml:space="preserve"> </w:t>
            </w:r>
            <w:r w:rsidR="00151305">
              <w:rPr>
                <w:rStyle w:val="Strong"/>
                <w:rFonts w:asciiTheme="minorHAnsi" w:hAnsiTheme="minorHAnsi"/>
                <w:b w:val="0"/>
                <w:sz w:val="22"/>
                <w:szCs w:val="22"/>
              </w:rPr>
              <w:t>is considered to be observed in best (/</w:t>
            </w:r>
            <w:r>
              <w:rPr>
                <w:rStyle w:val="Strong"/>
                <w:rFonts w:asciiTheme="minorHAnsi" w:hAnsiTheme="minorHAnsi"/>
                <w:b w:val="0"/>
                <w:sz w:val="22"/>
                <w:szCs w:val="22"/>
              </w:rPr>
              <w:t xml:space="preserve">worst) possible environmental </w:t>
            </w:r>
            <w:r w:rsidR="00151305">
              <w:rPr>
                <w:rStyle w:val="Strong"/>
                <w:rFonts w:asciiTheme="minorHAnsi" w:hAnsiTheme="minorHAnsi"/>
                <w:b w:val="0"/>
                <w:sz w:val="22"/>
                <w:szCs w:val="22"/>
              </w:rPr>
              <w:t>conditions, i.e. at minimum (/</w:t>
            </w:r>
            <w:r>
              <w:rPr>
                <w:rStyle w:val="Strong"/>
                <w:rFonts w:asciiTheme="minorHAnsi" w:hAnsiTheme="minorHAnsi"/>
                <w:b w:val="0"/>
                <w:sz w:val="22"/>
                <w:szCs w:val="22"/>
              </w:rPr>
              <w:t>maximum) flow</w:t>
            </w:r>
            <w:r w:rsidR="00151305">
              <w:rPr>
                <w:rStyle w:val="Strong"/>
                <w:rFonts w:asciiTheme="minorHAnsi" w:hAnsiTheme="minorHAnsi"/>
                <w:b w:val="0"/>
                <w:sz w:val="22"/>
                <w:szCs w:val="22"/>
              </w:rPr>
              <w:t xml:space="preserve"> velocity</w:t>
            </w:r>
            <w:r>
              <w:rPr>
                <w:rStyle w:val="Strong"/>
                <w:rFonts w:asciiTheme="minorHAnsi" w:hAnsiTheme="minorHAnsi"/>
                <w:b w:val="0"/>
                <w:sz w:val="22"/>
                <w:szCs w:val="22"/>
              </w:rPr>
              <w:t>?</w:t>
            </w:r>
          </w:p>
        </w:tc>
        <w:tc>
          <w:tcPr>
            <w:tcW w:w="954" w:type="pct"/>
            <w:tcBorders>
              <w:top w:val="nil"/>
              <w:bottom w:val="nil"/>
            </w:tcBorders>
          </w:tcPr>
          <w:p w:rsidR="00070D40" w:rsidRDefault="00070D40" w:rsidP="00E76014">
            <w:pPr>
              <w:pStyle w:val="DecimalAligned"/>
              <w:jc w:val="center"/>
            </w:pPr>
            <w:r>
              <w:t>90% (30%)</w:t>
            </w:r>
          </w:p>
        </w:tc>
      </w:tr>
      <w:tr w:rsidR="00070D40" w:rsidRPr="004665BD" w:rsidTr="00E76014">
        <w:tc>
          <w:tcPr>
            <w:tcW w:w="4046" w:type="pct"/>
            <w:tcBorders>
              <w:top w:val="nil"/>
            </w:tcBorders>
            <w:noWrap/>
          </w:tcPr>
          <w:p w:rsidR="00070D40" w:rsidRPr="004665BD" w:rsidRDefault="00070D40" w:rsidP="00E76014">
            <w:pPr>
              <w:pStyle w:val="ListParagraph"/>
              <w:numPr>
                <w:ilvl w:val="0"/>
                <w:numId w:val="3"/>
              </w:numPr>
              <w:rPr>
                <w:bCs/>
              </w:rPr>
            </w:pPr>
            <w:r>
              <w:rPr>
                <w:rStyle w:val="Strong"/>
                <w:rFonts w:asciiTheme="minorHAnsi" w:hAnsiTheme="minorHAnsi"/>
                <w:b w:val="0"/>
                <w:sz w:val="22"/>
                <w:szCs w:val="22"/>
              </w:rPr>
              <w:t>At what level of flow visibility can be considered optimal?</w:t>
            </w:r>
          </w:p>
        </w:tc>
        <w:tc>
          <w:tcPr>
            <w:tcW w:w="954" w:type="pct"/>
            <w:tcBorders>
              <w:top w:val="nil"/>
            </w:tcBorders>
          </w:tcPr>
          <w:p w:rsidR="00070D40" w:rsidRDefault="00070D40" w:rsidP="00E76014">
            <w:pPr>
              <w:pStyle w:val="DecimalAligned"/>
              <w:jc w:val="center"/>
            </w:pPr>
            <w:r>
              <w:t>20m3/s</w:t>
            </w:r>
          </w:p>
        </w:tc>
      </w:tr>
      <w:tr w:rsidR="00070D40" w:rsidRPr="004665BD" w:rsidTr="00E76014">
        <w:tc>
          <w:tcPr>
            <w:tcW w:w="4046" w:type="pct"/>
            <w:tcBorders>
              <w:top w:val="nil"/>
            </w:tcBorders>
            <w:noWrap/>
          </w:tcPr>
          <w:p w:rsidR="00070D40" w:rsidRPr="004665BD" w:rsidRDefault="00070D40" w:rsidP="00E76014">
            <w:pPr>
              <w:pStyle w:val="ListParagraph"/>
              <w:numPr>
                <w:ilvl w:val="0"/>
                <w:numId w:val="3"/>
              </w:numPr>
              <w:rPr>
                <w:lang w:eastAsia="ja-JP"/>
              </w:rPr>
            </w:pPr>
            <w:r w:rsidRPr="004665BD">
              <w:rPr>
                <w:rStyle w:val="Strong"/>
                <w:rFonts w:asciiTheme="minorHAnsi" w:hAnsiTheme="minorHAnsi"/>
                <w:b w:val="0"/>
                <w:sz w:val="22"/>
                <w:szCs w:val="22"/>
                <w:lang w:eastAsia="ja-JP"/>
              </w:rPr>
              <w:t>At what level of flow visibility is considered to be poorest?</w:t>
            </w:r>
          </w:p>
        </w:tc>
        <w:tc>
          <w:tcPr>
            <w:tcW w:w="954" w:type="pct"/>
            <w:tcBorders>
              <w:top w:val="nil"/>
            </w:tcBorders>
          </w:tcPr>
          <w:p w:rsidR="00070D40" w:rsidRDefault="00070D40" w:rsidP="00E76014">
            <w:pPr>
              <w:pStyle w:val="DecimalAligned"/>
              <w:jc w:val="center"/>
            </w:pPr>
            <w:r>
              <w:t>50-60m3/s</w:t>
            </w:r>
          </w:p>
        </w:tc>
      </w:tr>
      <w:tr w:rsidR="00070D40" w:rsidRPr="004665BD" w:rsidTr="00E76014">
        <w:trPr>
          <w:cnfStyle w:val="010000000000" w:firstRow="0" w:lastRow="1" w:firstColumn="0" w:lastColumn="0" w:oddVBand="0" w:evenVBand="0" w:oddHBand="0" w:evenHBand="0" w:firstRowFirstColumn="0" w:firstRowLastColumn="0" w:lastRowFirstColumn="0" w:lastRowLastColumn="0"/>
        </w:trPr>
        <w:tc>
          <w:tcPr>
            <w:tcW w:w="4046" w:type="pct"/>
            <w:tcBorders>
              <w:top w:val="nil"/>
            </w:tcBorders>
            <w:noWrap/>
          </w:tcPr>
          <w:p w:rsidR="00070D40" w:rsidRDefault="00070D40" w:rsidP="00E76014"/>
        </w:tc>
        <w:tc>
          <w:tcPr>
            <w:tcW w:w="954" w:type="pct"/>
            <w:tcBorders>
              <w:top w:val="nil"/>
            </w:tcBorders>
          </w:tcPr>
          <w:p w:rsidR="00070D40" w:rsidRDefault="00070D40" w:rsidP="00E76014">
            <w:pPr>
              <w:pStyle w:val="DecimalAligned"/>
            </w:pPr>
          </w:p>
        </w:tc>
      </w:tr>
    </w:tbl>
    <w:p w:rsidR="00070D40" w:rsidRPr="000B009D" w:rsidRDefault="00070D40" w:rsidP="00070D40">
      <w:pPr>
        <w:rPr>
          <w:rStyle w:val="Strong"/>
          <w:b w:val="0"/>
          <w:lang w:val="en-US"/>
        </w:rPr>
      </w:pPr>
    </w:p>
    <w:p w:rsidR="00976F84" w:rsidRPr="008848A3" w:rsidRDefault="00976F84" w:rsidP="00F43FA8">
      <w:pPr>
        <w:pStyle w:val="Heading1"/>
        <w:rPr>
          <w:lang w:val="en-US"/>
        </w:rPr>
      </w:pPr>
      <w:r w:rsidRPr="008848A3">
        <w:rPr>
          <w:lang w:val="en-US"/>
        </w:rPr>
        <w:t>Results</w:t>
      </w:r>
    </w:p>
    <w:p w:rsidR="00F43FA8" w:rsidRPr="003134DC" w:rsidRDefault="003134DC" w:rsidP="00F43FA8">
      <w:pPr>
        <w:rPr>
          <w:rStyle w:val="SubtleEmphasis"/>
          <w:lang w:val="en-US"/>
        </w:rPr>
      </w:pPr>
      <w:r w:rsidRPr="003134DC">
        <w:rPr>
          <w:rStyle w:val="SubtleEmphasis"/>
          <w:lang w:val="en-US"/>
        </w:rPr>
        <w:t xml:space="preserve">Limit the results to answers to the questions posed in the purpose of the work and condense them as comprehensively as possible. Give the findings as nearly as possible in the terms in which the observations or measurements were made so as to avoid confusion between facts and inferences. </w:t>
      </w:r>
      <w:proofErr w:type="gramStart"/>
      <w:r w:rsidRPr="003134DC">
        <w:rPr>
          <w:rStyle w:val="SubtleEmphasis"/>
          <w:lang w:val="en-US"/>
        </w:rPr>
        <w:t>State noteworthy findings to be noted in each table and figure, and avoid restating in the text what is clear from the captions.</w:t>
      </w:r>
      <w:proofErr w:type="gramEnd"/>
      <w:r w:rsidRPr="003134DC">
        <w:rPr>
          <w:rStyle w:val="SubtleEmphasis"/>
          <w:lang w:val="en-US"/>
        </w:rPr>
        <w:t xml:space="preserve"> Material supplementary to the text can be archived in the report literature or a recognized data depository and referenced in the text (see Supplementary material section)</w:t>
      </w:r>
    </w:p>
    <w:p w:rsidR="005B1608" w:rsidRDefault="00063060" w:rsidP="00F43FA8">
      <w:pPr>
        <w:rPr>
          <w:lang w:val="en-US"/>
        </w:rPr>
      </w:pPr>
      <w:r w:rsidRPr="00063060">
        <w:rPr>
          <w:lang w:val="en-US"/>
        </w:rPr>
        <w:t>Models</w:t>
      </w:r>
      <w:r w:rsidR="00FB3A27">
        <w:rPr>
          <w:lang w:val="en-US"/>
        </w:rPr>
        <w:t xml:space="preserve"> 1</w:t>
      </w:r>
      <w:r w:rsidR="001D2FF2">
        <w:rPr>
          <w:lang w:val="en-US"/>
        </w:rPr>
        <w:t xml:space="preserve"> and 2 (with simple vs. realistic observation process, respectively)</w:t>
      </w:r>
      <w:r w:rsidRPr="00063060">
        <w:rPr>
          <w:lang w:val="en-US"/>
        </w:rPr>
        <w:t xml:space="preserve"> </w:t>
      </w:r>
      <w:r>
        <w:rPr>
          <w:lang w:val="en-US"/>
        </w:rPr>
        <w:t>were fitted using MCMC sampling with JAGS (</w:t>
      </w:r>
      <w:r w:rsidR="00273020">
        <w:rPr>
          <w:lang w:val="en-US"/>
        </w:rPr>
        <w:t xml:space="preserve">Just </w:t>
      </w:r>
      <w:proofErr w:type="gramStart"/>
      <w:r w:rsidR="00273020">
        <w:rPr>
          <w:lang w:val="en-US"/>
        </w:rPr>
        <w:t>Another</w:t>
      </w:r>
      <w:proofErr w:type="gramEnd"/>
      <w:r w:rsidR="00273020">
        <w:rPr>
          <w:lang w:val="en-US"/>
        </w:rPr>
        <w:t xml:space="preserve"> Gibbs Sampler, Plummer 2003</w:t>
      </w:r>
      <w:r>
        <w:rPr>
          <w:lang w:val="en-US"/>
        </w:rPr>
        <w:t xml:space="preserve">) software. </w:t>
      </w:r>
      <w:commentRangeStart w:id="12"/>
      <w:r w:rsidR="004E2759">
        <w:rPr>
          <w:lang w:val="en-US"/>
        </w:rPr>
        <w:t>(</w:t>
      </w:r>
      <w:proofErr w:type="gramStart"/>
      <w:r w:rsidR="00671FD7">
        <w:rPr>
          <w:lang w:val="en-US"/>
        </w:rPr>
        <w:t>describe</w:t>
      </w:r>
      <w:proofErr w:type="gramEnd"/>
      <w:r w:rsidR="00671FD7">
        <w:rPr>
          <w:lang w:val="en-US"/>
        </w:rPr>
        <w:t xml:space="preserve"> </w:t>
      </w:r>
      <w:r w:rsidR="004E2759">
        <w:rPr>
          <w:lang w:val="en-US"/>
        </w:rPr>
        <w:t xml:space="preserve">run length, </w:t>
      </w:r>
      <w:proofErr w:type="spellStart"/>
      <w:r w:rsidR="004E2759">
        <w:rPr>
          <w:lang w:val="en-US"/>
        </w:rPr>
        <w:t>burnin</w:t>
      </w:r>
      <w:proofErr w:type="spellEnd"/>
      <w:r w:rsidR="004E2759">
        <w:rPr>
          <w:lang w:val="en-US"/>
        </w:rPr>
        <w:t>, about convergence diagnostics</w:t>
      </w:r>
      <w:r w:rsidR="007A048E">
        <w:rPr>
          <w:lang w:val="en-US"/>
        </w:rPr>
        <w:t>, should traces be put to appendix/ supplementary material?</w:t>
      </w:r>
      <w:r w:rsidR="004E2759">
        <w:rPr>
          <w:lang w:val="en-US"/>
        </w:rPr>
        <w:t>)</w:t>
      </w:r>
      <w:r w:rsidR="00671FD7">
        <w:rPr>
          <w:lang w:val="en-US"/>
        </w:rPr>
        <w:t xml:space="preserve">. </w:t>
      </w:r>
      <w:commentRangeEnd w:id="12"/>
      <w:r w:rsidR="00882FAE">
        <w:rPr>
          <w:rStyle w:val="CommentReference"/>
        </w:rPr>
        <w:commentReference w:id="12"/>
      </w:r>
      <w:r w:rsidR="00671FD7">
        <w:rPr>
          <w:lang w:val="en-US"/>
        </w:rPr>
        <w:t xml:space="preserve">Posterior estimates </w:t>
      </w:r>
      <w:r w:rsidR="005B1608">
        <w:rPr>
          <w:lang w:val="en-US"/>
        </w:rPr>
        <w:t xml:space="preserve">of model 2 </w:t>
      </w:r>
      <w:r w:rsidR="00671FD7">
        <w:rPr>
          <w:lang w:val="en-US"/>
        </w:rPr>
        <w:t xml:space="preserve">indicate that on average, 30-75% of </w:t>
      </w:r>
      <w:proofErr w:type="spellStart"/>
      <w:r w:rsidR="00671FD7">
        <w:rPr>
          <w:lang w:val="en-US"/>
        </w:rPr>
        <w:t>smolts</w:t>
      </w:r>
      <w:proofErr w:type="spellEnd"/>
      <w:r w:rsidR="00671FD7">
        <w:rPr>
          <w:lang w:val="en-US"/>
        </w:rPr>
        <w:t xml:space="preserve"> pass the video site unobserved</w:t>
      </w:r>
      <w:r w:rsidR="00151305">
        <w:rPr>
          <w:lang w:val="en-US"/>
        </w:rPr>
        <w:t xml:space="preserve"> (Figure 3</w:t>
      </w:r>
      <w:r w:rsidR="00CF44A0">
        <w:rPr>
          <w:lang w:val="en-US"/>
        </w:rPr>
        <w:t>)</w:t>
      </w:r>
      <w:r w:rsidR="00DB2589">
        <w:rPr>
          <w:lang w:val="en-US"/>
        </w:rPr>
        <w:t>.</w:t>
      </w:r>
      <w:r w:rsidR="00671FD7">
        <w:rPr>
          <w:lang w:val="en-US"/>
        </w:rPr>
        <w:t xml:space="preserve"> </w:t>
      </w:r>
      <w:r w:rsidR="00DB2589">
        <w:rPr>
          <w:lang w:val="en-US"/>
        </w:rPr>
        <w:t>Considering</w:t>
      </w:r>
      <w:r w:rsidR="00671FD7">
        <w:rPr>
          <w:lang w:val="en-US"/>
        </w:rPr>
        <w:t xml:space="preserve"> the estimated uncertainty, proportion unobserved can be as high as </w:t>
      </w:r>
      <w:r w:rsidR="005B1608">
        <w:rPr>
          <w:lang w:val="en-US"/>
        </w:rPr>
        <w:t>89% among the years studied.</w:t>
      </w:r>
      <w:r w:rsidR="00CF44A0">
        <w:rPr>
          <w:lang w:val="en-US"/>
        </w:rPr>
        <w:t xml:space="preserve"> Posterior estimates of daily arrivals are illustrated in figures </w:t>
      </w:r>
      <w:r w:rsidR="00151305">
        <w:rPr>
          <w:lang w:val="en-US"/>
        </w:rPr>
        <w:t>4</w:t>
      </w:r>
      <w:r w:rsidR="00CF44A0">
        <w:rPr>
          <w:lang w:val="en-US"/>
        </w:rPr>
        <w:t xml:space="preserve"> (model 1) and </w:t>
      </w:r>
      <w:r w:rsidR="00151305">
        <w:rPr>
          <w:lang w:val="en-US"/>
        </w:rPr>
        <w:t>5</w:t>
      </w:r>
      <w:r w:rsidR="00CF44A0">
        <w:rPr>
          <w:lang w:val="en-US"/>
        </w:rPr>
        <w:t xml:space="preserve"> (model 2). Estimated </w:t>
      </w:r>
      <w:r w:rsidR="00C03C57">
        <w:rPr>
          <w:lang w:val="en-US"/>
        </w:rPr>
        <w:t xml:space="preserve">number </w:t>
      </w:r>
      <w:r w:rsidR="00CF44A0">
        <w:rPr>
          <w:lang w:val="en-US"/>
        </w:rPr>
        <w:t xml:space="preserve">of </w:t>
      </w:r>
      <w:proofErr w:type="spellStart"/>
      <w:r w:rsidR="00CF44A0">
        <w:rPr>
          <w:lang w:val="en-US"/>
        </w:rPr>
        <w:t>smolts</w:t>
      </w:r>
      <w:proofErr w:type="spellEnd"/>
      <w:r w:rsidR="00CF44A0">
        <w:rPr>
          <w:lang w:val="en-US"/>
        </w:rPr>
        <w:t xml:space="preserve"> passing the video site during the first 23 </w:t>
      </w:r>
      <w:r w:rsidR="00CF44A0">
        <w:rPr>
          <w:lang w:val="en-US"/>
        </w:rPr>
        <w:lastRenderedPageBreak/>
        <w:t>days of the study</w:t>
      </w:r>
      <w:r w:rsidR="00C03C57">
        <w:rPr>
          <w:lang w:val="en-US"/>
        </w:rPr>
        <w:t xml:space="preserve"> in 2005</w:t>
      </w:r>
      <w:r w:rsidR="00151305">
        <w:rPr>
          <w:lang w:val="en-US"/>
        </w:rPr>
        <w:t xml:space="preserve"> (days with the missing data)</w:t>
      </w:r>
      <w:r w:rsidR="00C03C57">
        <w:rPr>
          <w:lang w:val="en-US"/>
        </w:rPr>
        <w:t xml:space="preserve"> has mean 1530 and 95% PI [290, 4060]</w:t>
      </w:r>
      <w:r w:rsidR="001E6A67">
        <w:rPr>
          <w:lang w:val="en-US"/>
        </w:rPr>
        <w:t xml:space="preserve"> based on model </w:t>
      </w:r>
      <w:r w:rsidR="00CF44A0">
        <w:rPr>
          <w:lang w:val="en-US"/>
        </w:rPr>
        <w:t>1 and</w:t>
      </w:r>
      <w:r w:rsidR="00C03C57">
        <w:rPr>
          <w:lang w:val="en-US"/>
        </w:rPr>
        <w:t xml:space="preserve"> mean 1880 and 95% PI [320, 5310]</w:t>
      </w:r>
      <w:r w:rsidR="00CF44A0">
        <w:rPr>
          <w:lang w:val="en-US"/>
        </w:rPr>
        <w:t xml:space="preserve"> based on model 2.</w:t>
      </w:r>
      <w:r w:rsidR="00C03C57">
        <w:rPr>
          <w:lang w:val="en-US"/>
        </w:rPr>
        <w:t xml:space="preserve"> As a proportion of the total in 2005, </w:t>
      </w:r>
      <w:r w:rsidR="00556691">
        <w:rPr>
          <w:lang w:val="en-US"/>
        </w:rPr>
        <w:t xml:space="preserve">both models estimate an equal share for the missed days </w:t>
      </w:r>
      <w:r w:rsidR="00C03C57">
        <w:rPr>
          <w:lang w:val="en-US"/>
        </w:rPr>
        <w:t>with mean 0.09 and 95% PI [0.02, 0.23].</w:t>
      </w:r>
    </w:p>
    <w:p w:rsidR="00D919C8" w:rsidRDefault="00D919C8" w:rsidP="00F43FA8">
      <w:pPr>
        <w:rPr>
          <w:lang w:val="en-US"/>
        </w:rPr>
      </w:pPr>
      <w:r>
        <w:rPr>
          <w:lang w:val="en-US"/>
        </w:rPr>
        <w:t xml:space="preserve">Figures </w:t>
      </w:r>
      <w:r w:rsidR="00FA1BE8">
        <w:rPr>
          <w:lang w:val="en-US"/>
        </w:rPr>
        <w:t>6</w:t>
      </w:r>
      <w:r>
        <w:rPr>
          <w:lang w:val="en-US"/>
        </w:rPr>
        <w:t xml:space="preserve"> and </w:t>
      </w:r>
      <w:r w:rsidR="00FA1BE8">
        <w:rPr>
          <w:lang w:val="en-US"/>
        </w:rPr>
        <w:t>7</w:t>
      </w:r>
      <w:r>
        <w:rPr>
          <w:lang w:val="en-US"/>
        </w:rPr>
        <w:t xml:space="preserve"> illustrate the prior </w:t>
      </w:r>
      <w:r w:rsidR="00130036">
        <w:rPr>
          <w:lang w:val="en-US"/>
        </w:rPr>
        <w:t>and</w:t>
      </w:r>
      <w:r>
        <w:rPr>
          <w:lang w:val="en-US"/>
        </w:rPr>
        <w:t xml:space="preserve"> posterior distribution</w:t>
      </w:r>
      <w:r w:rsidR="00130036">
        <w:rPr>
          <w:lang w:val="en-US"/>
        </w:rPr>
        <w:t>s</w:t>
      </w:r>
      <w:r>
        <w:rPr>
          <w:lang w:val="en-US"/>
        </w:rPr>
        <w:t xml:space="preserve"> from model 2 for </w:t>
      </w:r>
      <w:r w:rsidR="007A048E">
        <w:rPr>
          <w:lang w:val="en-US"/>
        </w:rPr>
        <w:t xml:space="preserve">expected processes of departing and travelling. Posterior distributions from model 1 are nearly identical and thus </w:t>
      </w:r>
      <w:r w:rsidR="00130036">
        <w:rPr>
          <w:lang w:val="en-US"/>
        </w:rPr>
        <w:t xml:space="preserve">not illustrated here. </w:t>
      </w:r>
      <w:r w:rsidR="007A048E">
        <w:rPr>
          <w:lang w:val="en-US"/>
        </w:rPr>
        <w:t>The expected probability to begin the migration at given temperature updates quite heavily from the prior distributions, supporting 4</w:t>
      </w:r>
      <w:r w:rsidR="00130036">
        <w:rPr>
          <w:lang w:val="en-US"/>
        </w:rPr>
        <w:t>-5 degrees higher temperature at</w:t>
      </w:r>
      <w:r w:rsidR="007A048E">
        <w:rPr>
          <w:lang w:val="en-US"/>
        </w:rPr>
        <w:t xml:space="preserve"> which the migration </w:t>
      </w:r>
      <w:r w:rsidR="00130036">
        <w:rPr>
          <w:lang w:val="en-US"/>
        </w:rPr>
        <w:t>sets off</w:t>
      </w:r>
      <w:r w:rsidR="007A048E">
        <w:rPr>
          <w:lang w:val="en-US"/>
        </w:rPr>
        <w:t xml:space="preserve"> (Figure </w:t>
      </w:r>
      <w:r w:rsidR="00130036">
        <w:rPr>
          <w:lang w:val="en-US"/>
        </w:rPr>
        <w:t>6</w:t>
      </w:r>
      <w:r w:rsidR="007A048E">
        <w:rPr>
          <w:lang w:val="en-US"/>
        </w:rPr>
        <w:t>). The expected distribution for travel time</w:t>
      </w:r>
      <w:r w:rsidR="00130036">
        <w:rPr>
          <w:lang w:val="en-US"/>
        </w:rPr>
        <w:t xml:space="preserve"> to the video site</w:t>
      </w:r>
      <w:r w:rsidR="007A048E">
        <w:rPr>
          <w:lang w:val="en-US"/>
        </w:rPr>
        <w:t xml:space="preserve"> </w:t>
      </w:r>
      <w:r w:rsidR="009C3D3C">
        <w:rPr>
          <w:lang w:val="en-US"/>
        </w:rPr>
        <w:t xml:space="preserve">(Figure </w:t>
      </w:r>
      <w:r w:rsidR="00130036">
        <w:rPr>
          <w:lang w:val="en-US"/>
        </w:rPr>
        <w:t>7</w:t>
      </w:r>
      <w:r w:rsidR="009C3D3C">
        <w:rPr>
          <w:lang w:val="en-US"/>
        </w:rPr>
        <w:t>) supports somewhat longer</w:t>
      </w:r>
      <w:r w:rsidR="00130036">
        <w:rPr>
          <w:lang w:val="en-US"/>
        </w:rPr>
        <w:t xml:space="preserve"> duration</w:t>
      </w:r>
      <w:r w:rsidR="009C3D3C">
        <w:rPr>
          <w:lang w:val="en-US"/>
        </w:rPr>
        <w:t xml:space="preserve"> than expected a priori both for low and high flow velocities. </w:t>
      </w:r>
      <w:r w:rsidR="004660AE">
        <w:rPr>
          <w:lang w:val="en-US"/>
        </w:rPr>
        <w:t xml:space="preserve">Note that the </w:t>
      </w:r>
      <w:r w:rsidR="00130036">
        <w:rPr>
          <w:lang w:val="en-US"/>
        </w:rPr>
        <w:t>f</w:t>
      </w:r>
      <w:r w:rsidR="004660AE">
        <w:rPr>
          <w:lang w:val="en-US"/>
        </w:rPr>
        <w:t xml:space="preserve">igure </w:t>
      </w:r>
      <w:r w:rsidR="00130036">
        <w:rPr>
          <w:lang w:val="en-US"/>
        </w:rPr>
        <w:t>7 illustrates</w:t>
      </w:r>
      <w:r w:rsidR="004660AE">
        <w:rPr>
          <w:lang w:val="en-US"/>
        </w:rPr>
        <w:t xml:space="preserve"> </w:t>
      </w:r>
      <w:r w:rsidR="00130036">
        <w:rPr>
          <w:lang w:val="en-US"/>
        </w:rPr>
        <w:t xml:space="preserve">the </w:t>
      </w:r>
      <w:r w:rsidR="004660AE">
        <w:rPr>
          <w:lang w:val="en-US"/>
        </w:rPr>
        <w:t xml:space="preserve">expected travel time </w:t>
      </w:r>
      <w:r w:rsidR="00130036">
        <w:rPr>
          <w:lang w:val="en-US"/>
        </w:rPr>
        <w:t xml:space="preserve">in unstandardized form </w:t>
      </w:r>
      <w:r w:rsidR="004660AE">
        <w:rPr>
          <w:lang w:val="en-US"/>
        </w:rPr>
        <w:t>and that the standardized travel time account</w:t>
      </w:r>
      <w:r w:rsidR="00130036">
        <w:rPr>
          <w:lang w:val="en-US"/>
        </w:rPr>
        <w:t>s also</w:t>
      </w:r>
      <w:r w:rsidR="004660AE">
        <w:rPr>
          <w:lang w:val="en-US"/>
        </w:rPr>
        <w:t xml:space="preserve"> for variation around th</w:t>
      </w:r>
      <w:r w:rsidR="00130036">
        <w:rPr>
          <w:lang w:val="en-US"/>
        </w:rPr>
        <w:t>ese expected values</w:t>
      </w:r>
      <w:r w:rsidR="004660AE">
        <w:rPr>
          <w:lang w:val="en-US"/>
        </w:rPr>
        <w:t xml:space="preserve"> (see equation 6).</w:t>
      </w:r>
    </w:p>
    <w:p w:rsidR="004660AE" w:rsidRDefault="004660AE" w:rsidP="00F43FA8">
      <w:pPr>
        <w:rPr>
          <w:lang w:val="en-US"/>
        </w:rPr>
      </w:pPr>
      <w:r>
        <w:rPr>
          <w:lang w:val="en-US"/>
        </w:rPr>
        <w:t xml:space="preserve">In model 2, observation probability depends on the flow velocity.  Figure </w:t>
      </w:r>
      <w:r w:rsidR="00FB3A27">
        <w:rPr>
          <w:lang w:val="en-US"/>
        </w:rPr>
        <w:t>8</w:t>
      </w:r>
      <w:r>
        <w:rPr>
          <w:lang w:val="en-US"/>
        </w:rPr>
        <w:t xml:space="preserve"> illustrates the prior and posterior distributions of the observation process given flow</w:t>
      </w:r>
      <w:r w:rsidR="00FB3A27">
        <w:rPr>
          <w:lang w:val="en-US"/>
        </w:rPr>
        <w:t xml:space="preserve"> velocity</w:t>
      </w:r>
      <w:r>
        <w:rPr>
          <w:lang w:val="en-US"/>
        </w:rPr>
        <w:t xml:space="preserve">. Priors and posteriors are close </w:t>
      </w:r>
      <w:r w:rsidR="00FB3A27">
        <w:rPr>
          <w:lang w:val="en-US"/>
        </w:rPr>
        <w:t>the same</w:t>
      </w:r>
      <w:r>
        <w:rPr>
          <w:lang w:val="en-US"/>
        </w:rPr>
        <w:t xml:space="preserve">, indicating that </w:t>
      </w:r>
      <w:r w:rsidR="00FB3A27">
        <w:rPr>
          <w:lang w:val="en-US"/>
        </w:rPr>
        <w:t xml:space="preserve">in this model framework </w:t>
      </w:r>
      <w:r>
        <w:rPr>
          <w:lang w:val="en-US"/>
        </w:rPr>
        <w:t xml:space="preserve">there isn’t available information </w:t>
      </w:r>
      <w:r w:rsidR="00FB3A27">
        <w:rPr>
          <w:lang w:val="en-US"/>
        </w:rPr>
        <w:t>enabling</w:t>
      </w:r>
      <w:r>
        <w:rPr>
          <w:lang w:val="en-US"/>
        </w:rPr>
        <w:t xml:space="preserve"> further learning about the process of observing. </w:t>
      </w:r>
    </w:p>
    <w:p w:rsidR="00F43FA8" w:rsidRDefault="00227C14" w:rsidP="00F43FA8">
      <w:pPr>
        <w:rPr>
          <w:lang w:val="en-US"/>
        </w:rPr>
      </w:pPr>
      <w:r>
        <w:rPr>
          <w:noProof/>
          <w:lang w:eastAsia="fi-FI"/>
        </w:rPr>
        <w:drawing>
          <wp:inline distT="0" distB="0" distL="0" distR="0">
            <wp:extent cx="5731510" cy="4362233"/>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362233"/>
                    </a:xfrm>
                    <a:prstGeom prst="rect">
                      <a:avLst/>
                    </a:prstGeom>
                    <a:noFill/>
                    <a:ln>
                      <a:noFill/>
                    </a:ln>
                  </pic:spPr>
                </pic:pic>
              </a:graphicData>
            </a:graphic>
          </wp:inline>
        </w:drawing>
      </w:r>
      <w:r w:rsidR="00091FAE" w:rsidRPr="00091FAE">
        <w:rPr>
          <w:lang w:val="en-US"/>
        </w:rPr>
        <w:t xml:space="preserve"> </w:t>
      </w:r>
      <w:proofErr w:type="gramStart"/>
      <w:r w:rsidR="00091FAE">
        <w:rPr>
          <w:lang w:val="en-US"/>
        </w:rPr>
        <w:t>Figure 3.</w:t>
      </w:r>
      <w:proofErr w:type="gramEnd"/>
      <w:r w:rsidR="00091FAE">
        <w:rPr>
          <w:lang w:val="en-US"/>
        </w:rPr>
        <w:t xml:space="preserve"> </w:t>
      </w:r>
      <w:proofErr w:type="gramStart"/>
      <w:r w:rsidR="00091FAE">
        <w:rPr>
          <w:lang w:val="en-US"/>
        </w:rPr>
        <w:t xml:space="preserve">Annual number of </w:t>
      </w:r>
      <w:proofErr w:type="spellStart"/>
      <w:r w:rsidR="00091FAE">
        <w:rPr>
          <w:lang w:val="en-US"/>
        </w:rPr>
        <w:t>smolts</w:t>
      </w:r>
      <w:proofErr w:type="spellEnd"/>
      <w:r w:rsidR="00091FAE">
        <w:rPr>
          <w:lang w:val="en-US"/>
        </w:rPr>
        <w:t xml:space="preserve"> passing the video site.</w:t>
      </w:r>
      <w:proofErr w:type="gramEnd"/>
      <w:r w:rsidR="00091FAE">
        <w:rPr>
          <w:lang w:val="en-US"/>
        </w:rPr>
        <w:t xml:space="preserve"> Posterior distributions of model 1 (grey boxplots), model 2 (black boxplots) and count data (black dots)</w:t>
      </w:r>
      <w:r w:rsidR="00FB3A27">
        <w:rPr>
          <w:lang w:val="en-US"/>
        </w:rPr>
        <w:t>.</w:t>
      </w:r>
    </w:p>
    <w:p w:rsidR="009C3D3C" w:rsidRDefault="009C3D3C" w:rsidP="00F43FA8">
      <w:pPr>
        <w:rPr>
          <w:lang w:val="en-US"/>
        </w:rPr>
      </w:pPr>
    </w:p>
    <w:p w:rsidR="009C3D3C" w:rsidRDefault="009C3D3C" w:rsidP="00F43FA8">
      <w:pPr>
        <w:rPr>
          <w:lang w:val="en-US"/>
        </w:rPr>
      </w:pPr>
    </w:p>
    <w:p w:rsidR="009C3D3C" w:rsidRDefault="009C3D3C" w:rsidP="00F43FA8">
      <w:pPr>
        <w:rPr>
          <w:lang w:val="en-US"/>
        </w:rPr>
      </w:pPr>
    </w:p>
    <w:p w:rsidR="00091FAE" w:rsidRDefault="005B1608" w:rsidP="00091FAE">
      <w:pPr>
        <w:rPr>
          <w:lang w:val="en-US"/>
        </w:rPr>
      </w:pPr>
      <w:r>
        <w:rPr>
          <w:noProof/>
          <w:lang w:eastAsia="fi-FI"/>
        </w:rPr>
        <w:drawing>
          <wp:inline distT="0" distB="0" distL="0" distR="0" wp14:anchorId="05143E25" wp14:editId="74A0D6AC">
            <wp:extent cx="5731510" cy="396840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968404"/>
                    </a:xfrm>
                    <a:prstGeom prst="rect">
                      <a:avLst/>
                    </a:prstGeom>
                    <a:noFill/>
                    <a:ln>
                      <a:noFill/>
                    </a:ln>
                  </pic:spPr>
                </pic:pic>
              </a:graphicData>
            </a:graphic>
          </wp:inline>
        </w:drawing>
      </w:r>
      <w:r w:rsidR="00091FAE" w:rsidRPr="00091FAE">
        <w:rPr>
          <w:lang w:val="en-US"/>
        </w:rPr>
        <w:t xml:space="preserve"> </w:t>
      </w:r>
      <w:proofErr w:type="gramStart"/>
      <w:r w:rsidR="00091FAE">
        <w:rPr>
          <w:lang w:val="en-US"/>
        </w:rPr>
        <w:t>Figure 4.</w:t>
      </w:r>
      <w:proofErr w:type="gramEnd"/>
      <w:r w:rsidR="00091FAE">
        <w:rPr>
          <w:lang w:val="en-US"/>
        </w:rPr>
        <w:t xml:space="preserve"> </w:t>
      </w:r>
      <w:proofErr w:type="gramStart"/>
      <w:r w:rsidR="00091FAE">
        <w:rPr>
          <w:lang w:val="en-US"/>
        </w:rPr>
        <w:t xml:space="preserve">Daily number of </w:t>
      </w:r>
      <w:proofErr w:type="spellStart"/>
      <w:r w:rsidR="00091FAE">
        <w:rPr>
          <w:lang w:val="en-US"/>
        </w:rPr>
        <w:t>smolts</w:t>
      </w:r>
      <w:proofErr w:type="spellEnd"/>
      <w:r w:rsidR="00091FAE">
        <w:rPr>
          <w:lang w:val="en-US"/>
        </w:rPr>
        <w:t xml:space="preserve"> that pass the video site.</w:t>
      </w:r>
      <w:proofErr w:type="gramEnd"/>
      <w:r w:rsidR="00091FAE">
        <w:rPr>
          <w:lang w:val="en-US"/>
        </w:rPr>
        <w:t xml:space="preserve"> Posterior distributions of model 1 (boxplots) and count data (grey dots)</w:t>
      </w:r>
      <w:r w:rsidR="00FB3A27">
        <w:rPr>
          <w:lang w:val="en-US"/>
        </w:rPr>
        <w:t>.</w:t>
      </w:r>
    </w:p>
    <w:p w:rsidR="009C3D3C" w:rsidRDefault="009C3D3C" w:rsidP="00F43FA8">
      <w:pPr>
        <w:rPr>
          <w:lang w:val="en-US"/>
        </w:rPr>
      </w:pPr>
    </w:p>
    <w:p w:rsidR="00091FAE" w:rsidRDefault="00227C14" w:rsidP="00F43FA8">
      <w:pPr>
        <w:rPr>
          <w:lang w:val="en-US"/>
        </w:rPr>
      </w:pPr>
      <w:r>
        <w:rPr>
          <w:noProof/>
          <w:lang w:eastAsia="fi-FI"/>
        </w:rPr>
        <w:lastRenderedPageBreak/>
        <w:drawing>
          <wp:inline distT="0" distB="0" distL="0" distR="0">
            <wp:extent cx="5731510" cy="3947658"/>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947658"/>
                    </a:xfrm>
                    <a:prstGeom prst="rect">
                      <a:avLst/>
                    </a:prstGeom>
                    <a:noFill/>
                    <a:ln>
                      <a:noFill/>
                    </a:ln>
                  </pic:spPr>
                </pic:pic>
              </a:graphicData>
            </a:graphic>
          </wp:inline>
        </w:drawing>
      </w:r>
      <w:proofErr w:type="gramStart"/>
      <w:r w:rsidR="00091FAE">
        <w:rPr>
          <w:lang w:val="en-US"/>
        </w:rPr>
        <w:t>Figure 5.</w:t>
      </w:r>
      <w:proofErr w:type="gramEnd"/>
      <w:r w:rsidR="00091FAE">
        <w:rPr>
          <w:lang w:val="en-US"/>
        </w:rPr>
        <w:t xml:space="preserve"> </w:t>
      </w:r>
      <w:proofErr w:type="gramStart"/>
      <w:r w:rsidR="00091FAE">
        <w:rPr>
          <w:lang w:val="en-US"/>
        </w:rPr>
        <w:t xml:space="preserve">Daily number of </w:t>
      </w:r>
      <w:proofErr w:type="spellStart"/>
      <w:r w:rsidR="00091FAE">
        <w:rPr>
          <w:lang w:val="en-US"/>
        </w:rPr>
        <w:t>smolts</w:t>
      </w:r>
      <w:proofErr w:type="spellEnd"/>
      <w:r w:rsidR="00091FAE">
        <w:rPr>
          <w:lang w:val="en-US"/>
        </w:rPr>
        <w:t xml:space="preserve"> that pass the video site.</w:t>
      </w:r>
      <w:proofErr w:type="gramEnd"/>
      <w:r w:rsidR="00091FAE">
        <w:rPr>
          <w:lang w:val="en-US"/>
        </w:rPr>
        <w:t xml:space="preserve"> Pos</w:t>
      </w:r>
      <w:r w:rsidR="00FB3A27">
        <w:rPr>
          <w:lang w:val="en-US"/>
        </w:rPr>
        <w:t>terior distributions of model 2</w:t>
      </w:r>
      <w:r w:rsidR="00091FAE">
        <w:rPr>
          <w:lang w:val="en-US"/>
        </w:rPr>
        <w:t xml:space="preserve"> (boxplots) and count data (grey dots)</w:t>
      </w:r>
      <w:r w:rsidR="00FB3A27">
        <w:rPr>
          <w:lang w:val="en-US"/>
        </w:rPr>
        <w:t>.</w:t>
      </w:r>
    </w:p>
    <w:p w:rsidR="003C1DD7" w:rsidRDefault="003C1DD7" w:rsidP="00F43FA8">
      <w:pPr>
        <w:rPr>
          <w:lang w:val="en-US"/>
        </w:rPr>
      </w:pPr>
    </w:p>
    <w:p w:rsidR="00241657" w:rsidRPr="000B2182" w:rsidRDefault="000B2182" w:rsidP="00F43FA8">
      <w:pPr>
        <w:rPr>
          <w:lang w:val="en-US"/>
        </w:rPr>
      </w:pPr>
      <w:r>
        <w:rPr>
          <w:noProof/>
          <w:lang w:eastAsia="fi-FI"/>
        </w:rPr>
        <w:drawing>
          <wp:inline distT="0" distB="0" distL="0" distR="0">
            <wp:extent cx="5731510" cy="3853073"/>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853073"/>
                    </a:xfrm>
                    <a:prstGeom prst="rect">
                      <a:avLst/>
                    </a:prstGeom>
                    <a:noFill/>
                    <a:ln>
                      <a:noFill/>
                    </a:ln>
                  </pic:spPr>
                </pic:pic>
              </a:graphicData>
            </a:graphic>
          </wp:inline>
        </w:drawing>
      </w:r>
    </w:p>
    <w:p w:rsidR="00091FAE" w:rsidRDefault="00091FAE" w:rsidP="00F43FA8">
      <w:pPr>
        <w:rPr>
          <w:lang w:val="en-US"/>
        </w:rPr>
      </w:pPr>
      <w:proofErr w:type="gramStart"/>
      <w:r>
        <w:rPr>
          <w:lang w:val="en-US"/>
        </w:rPr>
        <w:lastRenderedPageBreak/>
        <w:t>Figure 6.</w:t>
      </w:r>
      <w:proofErr w:type="gramEnd"/>
      <w:r>
        <w:rPr>
          <w:lang w:val="en-US"/>
        </w:rPr>
        <w:t xml:space="preserve"> Expected probability that a </w:t>
      </w:r>
      <w:proofErr w:type="spellStart"/>
      <w:r>
        <w:rPr>
          <w:lang w:val="en-US"/>
        </w:rPr>
        <w:t>smolt</w:t>
      </w:r>
      <w:proofErr w:type="spellEnd"/>
      <w:r>
        <w:rPr>
          <w:lang w:val="en-US"/>
        </w:rPr>
        <w:t xml:space="preserve"> begins the migration at given temperature. </w:t>
      </w:r>
      <w:proofErr w:type="gramStart"/>
      <w:r>
        <w:rPr>
          <w:lang w:val="en-US"/>
        </w:rPr>
        <w:t>Prior (grey boxplots) and posterior distributions (black boxplots) from model 2.</w:t>
      </w:r>
      <w:proofErr w:type="gramEnd"/>
    </w:p>
    <w:p w:rsidR="003C1DD7" w:rsidRPr="003C1DD7" w:rsidRDefault="003C1DD7" w:rsidP="00F43FA8">
      <w:pPr>
        <w:rPr>
          <w:lang w:val="en-US"/>
        </w:rPr>
      </w:pPr>
    </w:p>
    <w:p w:rsidR="00241657" w:rsidRPr="003C1DD7" w:rsidRDefault="00DD5167" w:rsidP="00F43FA8">
      <w:pPr>
        <w:rPr>
          <w:lang w:val="en-US"/>
        </w:rPr>
      </w:pPr>
      <w:r>
        <w:rPr>
          <w:noProof/>
          <w:lang w:eastAsia="fi-FI"/>
        </w:rPr>
        <w:drawing>
          <wp:inline distT="0" distB="0" distL="0" distR="0">
            <wp:extent cx="5731510" cy="5186206"/>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186206"/>
                    </a:xfrm>
                    <a:prstGeom prst="rect">
                      <a:avLst/>
                    </a:prstGeom>
                    <a:noFill/>
                    <a:ln>
                      <a:noFill/>
                    </a:ln>
                  </pic:spPr>
                </pic:pic>
              </a:graphicData>
            </a:graphic>
          </wp:inline>
        </w:drawing>
      </w:r>
      <w:r w:rsidR="00091FAE" w:rsidRPr="00091FAE">
        <w:rPr>
          <w:lang w:val="en-US"/>
        </w:rPr>
        <w:t xml:space="preserve"> </w:t>
      </w:r>
      <w:proofErr w:type="gramStart"/>
      <w:r w:rsidR="00091FAE">
        <w:rPr>
          <w:lang w:val="en-US"/>
        </w:rPr>
        <w:t>Figure 7.</w:t>
      </w:r>
      <w:proofErr w:type="gramEnd"/>
      <w:r w:rsidR="00091FAE">
        <w:rPr>
          <w:lang w:val="en-US"/>
        </w:rPr>
        <w:t xml:space="preserve"> </w:t>
      </w:r>
      <w:proofErr w:type="gramStart"/>
      <w:r>
        <w:rPr>
          <w:lang w:val="en-US"/>
        </w:rPr>
        <w:t xml:space="preserve">Cumulative distribution of </w:t>
      </w:r>
      <w:r w:rsidR="0072624E">
        <w:rPr>
          <w:lang w:val="en-US"/>
        </w:rPr>
        <w:t xml:space="preserve">expected </w:t>
      </w:r>
      <w:r w:rsidR="00091FAE">
        <w:rPr>
          <w:lang w:val="en-US"/>
        </w:rPr>
        <w:t>travel time in days from the point of departure to the video site.</w:t>
      </w:r>
      <w:proofErr w:type="gramEnd"/>
      <w:r w:rsidR="00091FAE">
        <w:rPr>
          <w:lang w:val="en-US"/>
        </w:rPr>
        <w:t xml:space="preserve"> Above:</w:t>
      </w:r>
      <w:r w:rsidR="0072624E">
        <w:rPr>
          <w:lang w:val="en-US"/>
        </w:rPr>
        <w:t xml:space="preserve"> Cumulative</w:t>
      </w:r>
      <w:r w:rsidR="00091FAE">
        <w:rPr>
          <w:lang w:val="en-US"/>
        </w:rPr>
        <w:t xml:space="preserve"> </w:t>
      </w:r>
      <w:r w:rsidR="0072624E">
        <w:rPr>
          <w:lang w:val="en-US"/>
        </w:rPr>
        <w:t>d</w:t>
      </w:r>
      <w:r w:rsidR="00091FAE">
        <w:rPr>
          <w:lang w:val="en-US"/>
        </w:rPr>
        <w:t xml:space="preserve">istribution at low flow velocity </w:t>
      </w:r>
      <w:proofErr w:type="gramStart"/>
      <w:r w:rsidR="00091FAE">
        <w:rPr>
          <w:lang w:val="en-US"/>
        </w:rPr>
        <w:t>(10 m</w:t>
      </w:r>
      <w:r w:rsidR="00091FAE">
        <w:rPr>
          <w:vertAlign w:val="superscript"/>
          <w:lang w:val="en-US"/>
        </w:rPr>
        <w:t>3</w:t>
      </w:r>
      <w:r w:rsidR="00091FAE">
        <w:rPr>
          <w:lang w:val="en-US"/>
        </w:rPr>
        <w:t>/s)</w:t>
      </w:r>
      <w:proofErr w:type="gramEnd"/>
      <w:r w:rsidR="00091FAE">
        <w:rPr>
          <w:lang w:val="en-US"/>
        </w:rPr>
        <w:t xml:space="preserve">. Below: </w:t>
      </w:r>
      <w:r w:rsidR="0072624E">
        <w:rPr>
          <w:lang w:val="en-US"/>
        </w:rPr>
        <w:t>Cumulative d</w:t>
      </w:r>
      <w:r w:rsidR="00091FAE">
        <w:rPr>
          <w:lang w:val="en-US"/>
        </w:rPr>
        <w:t xml:space="preserve">istribution at high flow velocity </w:t>
      </w:r>
      <w:proofErr w:type="gramStart"/>
      <w:r w:rsidR="00091FAE">
        <w:rPr>
          <w:lang w:val="en-US"/>
        </w:rPr>
        <w:t>(100 m</w:t>
      </w:r>
      <w:r w:rsidR="00091FAE">
        <w:rPr>
          <w:vertAlign w:val="superscript"/>
          <w:lang w:val="en-US"/>
        </w:rPr>
        <w:t>3</w:t>
      </w:r>
      <w:r w:rsidR="00091FAE">
        <w:rPr>
          <w:lang w:val="en-US"/>
        </w:rPr>
        <w:t>/s)</w:t>
      </w:r>
      <w:proofErr w:type="gramEnd"/>
      <w:r w:rsidR="00091FAE">
        <w:rPr>
          <w:lang w:val="en-US"/>
        </w:rPr>
        <w:t xml:space="preserve">. </w:t>
      </w:r>
      <w:proofErr w:type="gramStart"/>
      <w:r w:rsidR="00091FAE">
        <w:rPr>
          <w:lang w:val="en-US"/>
        </w:rPr>
        <w:t>Prior (grey boxplots) and posterior distributions (black boxplots) from model 2.</w:t>
      </w:r>
      <w:proofErr w:type="gramEnd"/>
    </w:p>
    <w:p w:rsidR="00257776" w:rsidRDefault="00257776" w:rsidP="00F43FA8">
      <w:pPr>
        <w:rPr>
          <w:lang w:val="en-US"/>
        </w:rPr>
      </w:pPr>
    </w:p>
    <w:p w:rsidR="004E2759" w:rsidRDefault="004E2759" w:rsidP="00F43FA8">
      <w:pPr>
        <w:rPr>
          <w:lang w:val="en-US"/>
        </w:rPr>
      </w:pPr>
    </w:p>
    <w:p w:rsidR="004E2759" w:rsidRPr="003C1DD7" w:rsidRDefault="004E2759" w:rsidP="00F43FA8">
      <w:pPr>
        <w:rPr>
          <w:lang w:val="en-US"/>
        </w:rPr>
      </w:pPr>
    </w:p>
    <w:p w:rsidR="00257776" w:rsidRPr="003C1DD7" w:rsidRDefault="00257776" w:rsidP="00F43FA8">
      <w:pPr>
        <w:rPr>
          <w:lang w:val="en-US"/>
        </w:rPr>
      </w:pPr>
    </w:p>
    <w:p w:rsidR="00257776" w:rsidRPr="003C1DD7" w:rsidRDefault="00257776" w:rsidP="00F43FA8">
      <w:pPr>
        <w:rPr>
          <w:lang w:val="en-US"/>
        </w:rPr>
      </w:pPr>
    </w:p>
    <w:p w:rsidR="00257776" w:rsidRDefault="00257776" w:rsidP="00F43FA8">
      <w:pPr>
        <w:rPr>
          <w:lang w:val="en-US"/>
        </w:rPr>
      </w:pPr>
    </w:p>
    <w:p w:rsidR="004E2759" w:rsidRDefault="004E2759" w:rsidP="00F43FA8">
      <w:pPr>
        <w:rPr>
          <w:lang w:val="en-US"/>
        </w:rPr>
      </w:pPr>
    </w:p>
    <w:p w:rsidR="00F43FA8" w:rsidRDefault="0072624E" w:rsidP="00F43FA8">
      <w:pPr>
        <w:rPr>
          <w:lang w:val="en-US"/>
        </w:rPr>
      </w:pPr>
      <w:r>
        <w:rPr>
          <w:noProof/>
          <w:lang w:eastAsia="fi-FI"/>
        </w:rPr>
        <w:drawing>
          <wp:inline distT="0" distB="0" distL="0" distR="0">
            <wp:extent cx="5454595" cy="3232321"/>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56539" cy="3233473"/>
                    </a:xfrm>
                    <a:prstGeom prst="rect">
                      <a:avLst/>
                    </a:prstGeom>
                    <a:noFill/>
                    <a:ln>
                      <a:noFill/>
                    </a:ln>
                  </pic:spPr>
                </pic:pic>
              </a:graphicData>
            </a:graphic>
          </wp:inline>
        </w:drawing>
      </w:r>
    </w:p>
    <w:p w:rsidR="00091FAE" w:rsidRDefault="00091FAE" w:rsidP="00F43FA8">
      <w:pPr>
        <w:rPr>
          <w:lang w:val="en-US"/>
        </w:rPr>
      </w:pPr>
      <w:proofErr w:type="gramStart"/>
      <w:r>
        <w:rPr>
          <w:lang w:val="en-US"/>
        </w:rPr>
        <w:t>Figure 8.</w:t>
      </w:r>
      <w:proofErr w:type="gramEnd"/>
      <w:r>
        <w:rPr>
          <w:lang w:val="en-US"/>
        </w:rPr>
        <w:t xml:space="preserve"> The expected </w:t>
      </w:r>
      <w:r w:rsidR="00FB3A27">
        <w:rPr>
          <w:lang w:val="en-US"/>
        </w:rPr>
        <w:t xml:space="preserve">observation </w:t>
      </w:r>
      <w:r>
        <w:rPr>
          <w:lang w:val="en-US"/>
        </w:rPr>
        <w:t xml:space="preserve">probability at given flow velocity. </w:t>
      </w:r>
      <w:proofErr w:type="gramStart"/>
      <w:r>
        <w:rPr>
          <w:lang w:val="en-US"/>
        </w:rPr>
        <w:t>Prior (grey boxplots) and posterior distributions (black boxplots) from model 2.</w:t>
      </w:r>
      <w:proofErr w:type="gramEnd"/>
    </w:p>
    <w:p w:rsidR="004E2759" w:rsidRDefault="004E2759" w:rsidP="00F43FA8">
      <w:pPr>
        <w:rPr>
          <w:lang w:val="en-US"/>
        </w:rPr>
      </w:pPr>
    </w:p>
    <w:p w:rsidR="00976F84" w:rsidRPr="007F6341" w:rsidRDefault="00F43FA8" w:rsidP="00F43FA8">
      <w:pPr>
        <w:pStyle w:val="Heading1"/>
        <w:rPr>
          <w:lang w:val="en-US"/>
        </w:rPr>
      </w:pPr>
      <w:r w:rsidRPr="007F6341">
        <w:rPr>
          <w:lang w:val="en-US"/>
        </w:rPr>
        <w:t>Discussion</w:t>
      </w:r>
    </w:p>
    <w:p w:rsidR="003134DC" w:rsidRDefault="003134DC" w:rsidP="003134DC">
      <w:pPr>
        <w:rPr>
          <w:rStyle w:val="SubtleEmphasis"/>
          <w:lang w:val="en-US"/>
        </w:rPr>
      </w:pPr>
      <w:r w:rsidRPr="003134DC">
        <w:rPr>
          <w:rStyle w:val="SubtleEmphasis"/>
          <w:lang w:val="en-US"/>
        </w:rPr>
        <w:t>Limit the Discussion to giving the main contributions of the study and interpreting particular findings, comparing them with those of other workers. Emphasis should be maintained on synthesis and interpretation and exposition of broadly applicable generalizations and principles. If these are exceptions or unsettled points, note them and show how the findings agree or contrast with previously published work. Limit speculation to what can be supported with reasonable evidence. End the Discussion with a short summary of the significance of the work and conclusions drawn. If the Discussion is brief and straightforward, it can be combined with the Results section.</w:t>
      </w:r>
    </w:p>
    <w:p w:rsidR="003A5B92" w:rsidRDefault="003A5B92" w:rsidP="00D62374">
      <w:pPr>
        <w:rPr>
          <w:lang w:val="en-US"/>
        </w:rPr>
      </w:pPr>
      <w:r>
        <w:rPr>
          <w:lang w:val="en-US"/>
        </w:rPr>
        <w:t xml:space="preserve">In our study, we broke down the distinguishable pieces of an arrival model separating those to departing, travelling and observation processes. This distinction made it possible to go beyond assuming that count data of salmon </w:t>
      </w:r>
      <w:proofErr w:type="spellStart"/>
      <w:r>
        <w:rPr>
          <w:lang w:val="en-US"/>
        </w:rPr>
        <w:t>smolts</w:t>
      </w:r>
      <w:proofErr w:type="spellEnd"/>
      <w:r>
        <w:rPr>
          <w:lang w:val="en-US"/>
        </w:rPr>
        <w:t xml:space="preserve"> follow mathematical rules as a whole but rather concentrating on real</w:t>
      </w:r>
      <w:r w:rsidR="007462C4">
        <w:rPr>
          <w:lang w:val="en-US"/>
        </w:rPr>
        <w:t>istic rules concerning each sub-</w:t>
      </w:r>
      <w:r>
        <w:rPr>
          <w:lang w:val="en-US"/>
        </w:rPr>
        <w:t>process. The model framework aims at biological realism, accounting for expert knowledge in the model formulation (e.g. choices for likelihood functions and prior distributions) and on how environmental covariates may provide information about the timing of the migration.</w:t>
      </w:r>
      <w:r w:rsidR="007462C4">
        <w:rPr>
          <w:lang w:val="en-US"/>
        </w:rPr>
        <w:t xml:space="preserve"> Thus, estimated total uncertainty accounts for the uncertainty in the sub-processes, including the observation process in which changes in the environmental conditions (i.e. level of water/flow velocity) are known to have a large impact on the data.</w:t>
      </w:r>
    </w:p>
    <w:p w:rsidR="003C258D" w:rsidRDefault="008E6045" w:rsidP="00596902">
      <w:pPr>
        <w:rPr>
          <w:lang w:val="en-US"/>
        </w:rPr>
      </w:pPr>
      <w:r>
        <w:rPr>
          <w:lang w:val="en-US"/>
        </w:rPr>
        <w:lastRenderedPageBreak/>
        <w:t>With</w:t>
      </w:r>
      <w:r w:rsidR="003C258D">
        <w:rPr>
          <w:lang w:val="en-US"/>
        </w:rPr>
        <w:t xml:space="preserve"> the approach chosen, the need to assume a specific shape for the arrival curve is avoided. </w:t>
      </w:r>
      <w:r w:rsidR="00F72682">
        <w:rPr>
          <w:lang w:val="en-US"/>
        </w:rPr>
        <w:t xml:space="preserve"> </w:t>
      </w:r>
      <w:r w:rsidR="00823C28">
        <w:rPr>
          <w:lang w:val="en-US"/>
        </w:rPr>
        <w:t xml:space="preserve">Past </w:t>
      </w:r>
      <w:r w:rsidR="00295D98">
        <w:rPr>
          <w:lang w:val="en-US"/>
        </w:rPr>
        <w:t>studies (</w:t>
      </w:r>
      <w:proofErr w:type="spellStart"/>
      <w:r w:rsidR="00F72682">
        <w:rPr>
          <w:lang w:val="en-US"/>
        </w:rPr>
        <w:t>Hilborn</w:t>
      </w:r>
      <w:proofErr w:type="spellEnd"/>
      <w:r w:rsidR="00F72682">
        <w:rPr>
          <w:lang w:val="en-US"/>
        </w:rPr>
        <w:t xml:space="preserve"> et al. 1999, Su et al. 2001, </w:t>
      </w:r>
      <w:proofErr w:type="spellStart"/>
      <w:r w:rsidR="00F72682">
        <w:rPr>
          <w:lang w:val="en-US"/>
        </w:rPr>
        <w:t>Sethi</w:t>
      </w:r>
      <w:proofErr w:type="spellEnd"/>
      <w:r w:rsidR="00F72682">
        <w:rPr>
          <w:lang w:val="en-US"/>
        </w:rPr>
        <w:t xml:space="preserve"> &amp; Bradley 2016)</w:t>
      </w:r>
      <w:r w:rsidR="00295D98">
        <w:rPr>
          <w:lang w:val="en-US"/>
        </w:rPr>
        <w:t xml:space="preserve"> </w:t>
      </w:r>
      <w:r w:rsidR="003C258D">
        <w:rPr>
          <w:lang w:val="en-US"/>
        </w:rPr>
        <w:t>assume</w:t>
      </w:r>
      <w:r w:rsidR="00F72682">
        <w:rPr>
          <w:lang w:val="en-US"/>
        </w:rPr>
        <w:t xml:space="preserve"> unimodal shape</w:t>
      </w:r>
      <w:r w:rsidR="007E5BD5">
        <w:rPr>
          <w:lang w:val="en-US"/>
        </w:rPr>
        <w:t xml:space="preserve"> (e.g. normal, skew-normal, student-t</w:t>
      </w:r>
      <w:proofErr w:type="gramStart"/>
      <w:r w:rsidR="007E5BD5">
        <w:rPr>
          <w:lang w:val="en-US"/>
        </w:rPr>
        <w:t>)</w:t>
      </w:r>
      <w:r>
        <w:rPr>
          <w:lang w:val="en-US"/>
        </w:rPr>
        <w:t xml:space="preserve"> </w:t>
      </w:r>
      <w:r w:rsidR="00F72682">
        <w:rPr>
          <w:lang w:val="en-US"/>
        </w:rPr>
        <w:t xml:space="preserve"> for</w:t>
      </w:r>
      <w:proofErr w:type="gramEnd"/>
      <w:r w:rsidR="00F72682">
        <w:rPr>
          <w:lang w:val="en-US"/>
        </w:rPr>
        <w:t xml:space="preserve"> the arrival curve</w:t>
      </w:r>
      <w:r w:rsidR="003C258D">
        <w:rPr>
          <w:lang w:val="en-US"/>
        </w:rPr>
        <w:t xml:space="preserve"> but</w:t>
      </w:r>
      <w:r w:rsidR="003D7838">
        <w:rPr>
          <w:lang w:val="en-US"/>
        </w:rPr>
        <w:t xml:space="preserve"> </w:t>
      </w:r>
      <w:r w:rsidR="00596902">
        <w:rPr>
          <w:lang w:val="en-US"/>
        </w:rPr>
        <w:t xml:space="preserve">when a closer look is taken on arrival </w:t>
      </w:r>
      <w:r w:rsidR="003C258D">
        <w:rPr>
          <w:lang w:val="en-US"/>
        </w:rPr>
        <w:t>time-series</w:t>
      </w:r>
      <w:r w:rsidR="00596902">
        <w:rPr>
          <w:lang w:val="en-US"/>
        </w:rPr>
        <w:t xml:space="preserve">, it seems clear that the curves can be imagined to have many different shapes and between years variability may appear.  </w:t>
      </w:r>
    </w:p>
    <w:p w:rsidR="003C258D" w:rsidRDefault="003C258D" w:rsidP="003C258D">
      <w:pPr>
        <w:rPr>
          <w:lang w:val="en-US"/>
        </w:rPr>
      </w:pPr>
      <w:r>
        <w:rPr>
          <w:lang w:val="en-US"/>
        </w:rPr>
        <w:t xml:space="preserve">To estimate reliably the total uncertainty related to fisheries models, it is necessary to construct the models from the perspective of biological realism. We have shown that such is possible for passage count models by considering the biological theory on how environmental covariates, e.g. temperature and flow velocity, may affect the salmon </w:t>
      </w:r>
      <w:proofErr w:type="spellStart"/>
      <w:r>
        <w:rPr>
          <w:lang w:val="en-US"/>
        </w:rPr>
        <w:t>smolts</w:t>
      </w:r>
      <w:proofErr w:type="spellEnd"/>
      <w:r>
        <w:rPr>
          <w:lang w:val="en-US"/>
        </w:rPr>
        <w:t xml:space="preserve">’ arrival to the monitoring site. Furthermore, we claim that the model framework should acknowledge the details of the observation process in question, instead of simply considering the variation as “error” or “noise”. </w:t>
      </w:r>
    </w:p>
    <w:p w:rsidR="003C258D" w:rsidRDefault="003C258D" w:rsidP="003C258D">
      <w:pPr>
        <w:rPr>
          <w:lang w:val="en-US"/>
        </w:rPr>
      </w:pPr>
      <w:r>
        <w:rPr>
          <w:lang w:val="en-US"/>
        </w:rPr>
        <w:t>By considering expert knowledge in our model formulation, we have managed to avoid the need to make assumptions of the mathematical shape of the arrival curve.</w:t>
      </w:r>
    </w:p>
    <w:p w:rsidR="003C258D" w:rsidRDefault="003C258D" w:rsidP="00596902">
      <w:pPr>
        <w:rPr>
          <w:lang w:val="en-US"/>
        </w:rPr>
      </w:pPr>
    </w:p>
    <w:p w:rsidR="00F72682" w:rsidRDefault="00F72682" w:rsidP="00D62374">
      <w:pPr>
        <w:rPr>
          <w:lang w:val="en-US"/>
        </w:rPr>
      </w:pPr>
      <w:proofErr w:type="spellStart"/>
      <w:r>
        <w:rPr>
          <w:lang w:val="en-US"/>
        </w:rPr>
        <w:t>Sethi</w:t>
      </w:r>
      <w:proofErr w:type="spellEnd"/>
      <w:r>
        <w:rPr>
          <w:lang w:val="en-US"/>
        </w:rPr>
        <w:t xml:space="preserve"> and Bradley (2016) </w:t>
      </w:r>
      <w:r w:rsidR="00CF668F">
        <w:rPr>
          <w:lang w:val="en-US"/>
        </w:rPr>
        <w:t xml:space="preserve">fitted </w:t>
      </w:r>
      <w:r>
        <w:rPr>
          <w:lang w:val="en-US"/>
        </w:rPr>
        <w:t>data</w:t>
      </w:r>
      <w:r w:rsidR="00CF668F">
        <w:rPr>
          <w:lang w:val="en-US"/>
        </w:rPr>
        <w:t>sets in their study</w:t>
      </w:r>
      <w:r>
        <w:rPr>
          <w:lang w:val="en-US"/>
        </w:rPr>
        <w:t xml:space="preserve"> using several combinations of arrival </w:t>
      </w:r>
      <w:r w:rsidR="00B90878">
        <w:rPr>
          <w:lang w:val="en-US"/>
        </w:rPr>
        <w:t>and pro</w:t>
      </w:r>
      <w:r w:rsidR="00F93007">
        <w:rPr>
          <w:lang w:val="en-US"/>
        </w:rPr>
        <w:t xml:space="preserve">cess error models. They </w:t>
      </w:r>
      <w:r>
        <w:rPr>
          <w:lang w:val="en-US"/>
        </w:rPr>
        <w:t>utilized information-theoretic model selection</w:t>
      </w:r>
      <w:r w:rsidR="00B90878">
        <w:rPr>
          <w:lang w:val="en-US"/>
        </w:rPr>
        <w:t xml:space="preserve"> (DIC, </w:t>
      </w:r>
      <w:proofErr w:type="spellStart"/>
      <w:r w:rsidR="00B90878">
        <w:rPr>
          <w:lang w:val="en-US"/>
        </w:rPr>
        <w:t>Spiegelhalter</w:t>
      </w:r>
      <w:proofErr w:type="spellEnd"/>
      <w:r w:rsidR="00B90878">
        <w:rPr>
          <w:lang w:val="en-US"/>
        </w:rPr>
        <w:t xml:space="preserve"> et al. 2002)</w:t>
      </w:r>
      <w:r>
        <w:rPr>
          <w:lang w:val="en-US"/>
        </w:rPr>
        <w:t xml:space="preserve"> </w:t>
      </w:r>
      <w:r w:rsidR="00B90878">
        <w:rPr>
          <w:lang w:val="en-US"/>
        </w:rPr>
        <w:t>to find out the best</w:t>
      </w:r>
      <w:r w:rsidR="00AC4BA1">
        <w:rPr>
          <w:lang w:val="en-US"/>
        </w:rPr>
        <w:t xml:space="preserve"> fitting</w:t>
      </w:r>
      <w:r w:rsidR="00B90878">
        <w:rPr>
          <w:lang w:val="en-US"/>
        </w:rPr>
        <w:t xml:space="preserve"> model for each </w:t>
      </w:r>
      <w:r w:rsidR="009118F5">
        <w:rPr>
          <w:lang w:val="en-US"/>
        </w:rPr>
        <w:t>dataset.</w:t>
      </w:r>
      <w:r w:rsidR="00AC4BA1">
        <w:rPr>
          <w:lang w:val="en-US"/>
        </w:rPr>
        <w:t xml:space="preserve"> </w:t>
      </w:r>
      <w:r w:rsidR="00295D98" w:rsidRPr="00295D98">
        <w:rPr>
          <w:lang w:val="en-US"/>
        </w:rPr>
        <w:t>However, no discussion took place whether some of these models would make more sense biologically than another.</w:t>
      </w:r>
      <w:r w:rsidR="00295D98">
        <w:rPr>
          <w:lang w:val="en-US"/>
        </w:rPr>
        <w:t xml:space="preserve"> </w:t>
      </w:r>
      <w:r w:rsidR="00F93007">
        <w:rPr>
          <w:lang w:val="en-US"/>
        </w:rPr>
        <w:t>We argue</w:t>
      </w:r>
      <w:r w:rsidR="00596902">
        <w:rPr>
          <w:lang w:val="en-US"/>
        </w:rPr>
        <w:t xml:space="preserve"> further</w:t>
      </w:r>
      <w:r w:rsidR="00AC4BA1">
        <w:rPr>
          <w:lang w:val="en-US"/>
        </w:rPr>
        <w:t xml:space="preserve"> </w:t>
      </w:r>
      <w:r w:rsidR="00F93007">
        <w:rPr>
          <w:lang w:val="en-US"/>
        </w:rPr>
        <w:t>that</w:t>
      </w:r>
      <w:r w:rsidR="00AC4BA1">
        <w:rPr>
          <w:lang w:val="en-US"/>
        </w:rPr>
        <w:t xml:space="preserve"> the Bayesian Model averaging (BMA, </w:t>
      </w:r>
      <w:proofErr w:type="spellStart"/>
      <w:r w:rsidR="00AC4BA1">
        <w:rPr>
          <w:lang w:val="en-US"/>
        </w:rPr>
        <w:t>Hoeting</w:t>
      </w:r>
      <w:proofErr w:type="spellEnd"/>
      <w:r w:rsidR="00AC4BA1">
        <w:rPr>
          <w:lang w:val="en-US"/>
        </w:rPr>
        <w:t xml:space="preserve"> et al. 1999) </w:t>
      </w:r>
      <w:r w:rsidR="0065668E">
        <w:rPr>
          <w:lang w:val="en-US"/>
        </w:rPr>
        <w:t xml:space="preserve">is </w:t>
      </w:r>
      <w:r w:rsidR="00AC4BA1">
        <w:rPr>
          <w:lang w:val="en-US"/>
        </w:rPr>
        <w:t>more suitable method</w:t>
      </w:r>
      <w:r w:rsidR="00F93007">
        <w:rPr>
          <w:lang w:val="en-US"/>
        </w:rPr>
        <w:t xml:space="preserve"> to consider model uncertainty</w:t>
      </w:r>
      <w:r w:rsidR="00596902">
        <w:rPr>
          <w:lang w:val="en-US"/>
        </w:rPr>
        <w:t xml:space="preserve"> compared to DIC</w:t>
      </w:r>
      <w:r w:rsidR="00AC4BA1">
        <w:rPr>
          <w:lang w:val="en-US"/>
        </w:rPr>
        <w:t>. Instead of calculating information criteria</w:t>
      </w:r>
      <w:r w:rsidR="00F93007">
        <w:rPr>
          <w:lang w:val="en-US"/>
        </w:rPr>
        <w:t xml:space="preserve"> separately</w:t>
      </w:r>
      <w:r w:rsidR="00AC4BA1">
        <w:rPr>
          <w:lang w:val="en-US"/>
        </w:rPr>
        <w:t xml:space="preserve"> for a dataset under alternative models, these alternatives can be defined simultaneously under a single model framework and the posterior probabilities for those alternatives calculated (Pulkkinen and Mäntyniemi 2013). </w:t>
      </w:r>
      <w:r w:rsidR="00596902">
        <w:rPr>
          <w:lang w:val="en-US"/>
        </w:rPr>
        <w:t>I</w:t>
      </w:r>
      <w:r w:rsidR="00AC4BA1">
        <w:rPr>
          <w:lang w:val="en-US"/>
        </w:rPr>
        <w:t xml:space="preserve">ncluding hierarchical structure over exchangeable datasets and studying which of the alternative models supports the whole </w:t>
      </w:r>
      <w:r w:rsidR="000D733C">
        <w:rPr>
          <w:lang w:val="en-US"/>
        </w:rPr>
        <w:t xml:space="preserve">dataset the best </w:t>
      </w:r>
      <w:r w:rsidR="00D854FB">
        <w:rPr>
          <w:lang w:val="en-US"/>
        </w:rPr>
        <w:t>mi</w:t>
      </w:r>
      <w:r w:rsidR="006E1DE3">
        <w:rPr>
          <w:lang w:val="en-US"/>
        </w:rPr>
        <w:t xml:space="preserve">nimizes the chance that a </w:t>
      </w:r>
      <w:r w:rsidR="00F93007">
        <w:rPr>
          <w:lang w:val="en-US"/>
        </w:rPr>
        <w:t xml:space="preserve">selected </w:t>
      </w:r>
      <w:r w:rsidR="006E1DE3">
        <w:rPr>
          <w:lang w:val="en-US"/>
        </w:rPr>
        <w:t>model</w:t>
      </w:r>
      <w:r w:rsidR="00D854FB">
        <w:rPr>
          <w:lang w:val="en-US"/>
        </w:rPr>
        <w:t xml:space="preserve"> only fit</w:t>
      </w:r>
      <w:r w:rsidR="006E1DE3">
        <w:rPr>
          <w:lang w:val="en-US"/>
        </w:rPr>
        <w:t>s</w:t>
      </w:r>
      <w:r w:rsidR="00D854FB">
        <w:rPr>
          <w:lang w:val="en-US"/>
        </w:rPr>
        <w:t xml:space="preserve"> a set of data by chance. </w:t>
      </w:r>
    </w:p>
    <w:p w:rsidR="00D04093" w:rsidRDefault="00842C2E" w:rsidP="00D62374">
      <w:pPr>
        <w:rPr>
          <w:lang w:val="en-US"/>
        </w:rPr>
      </w:pPr>
      <w:r>
        <w:rPr>
          <w:lang w:val="en-US"/>
        </w:rPr>
        <w:t>R</w:t>
      </w:r>
      <w:r w:rsidR="00C93D87">
        <w:rPr>
          <w:lang w:val="en-US"/>
        </w:rPr>
        <w:t>ather little attention</w:t>
      </w:r>
      <w:r w:rsidR="00AD16ED">
        <w:rPr>
          <w:lang w:val="en-US"/>
        </w:rPr>
        <w:t xml:space="preserve"> is</w:t>
      </w:r>
      <w:r w:rsidR="00C93D87">
        <w:rPr>
          <w:lang w:val="en-US"/>
        </w:rPr>
        <w:t xml:space="preserve"> paid in past studies to the</w:t>
      </w:r>
      <w:r w:rsidR="00745CDD">
        <w:rPr>
          <w:lang w:val="en-US"/>
        </w:rPr>
        <w:t xml:space="preserve"> role of observation models in estimating the total uncertainty. </w:t>
      </w:r>
      <w:proofErr w:type="spellStart"/>
      <w:r w:rsidR="0067603D">
        <w:rPr>
          <w:lang w:val="en-US"/>
        </w:rPr>
        <w:t>Hillborn</w:t>
      </w:r>
      <w:proofErr w:type="spellEnd"/>
      <w:r w:rsidR="0067603D">
        <w:rPr>
          <w:lang w:val="en-US"/>
        </w:rPr>
        <w:t xml:space="preserve"> et al. 1999 distinguishe</w:t>
      </w:r>
      <w:r w:rsidR="00C93D87">
        <w:rPr>
          <w:lang w:val="en-US"/>
        </w:rPr>
        <w:t>s</w:t>
      </w:r>
      <w:r w:rsidR="0067603D">
        <w:rPr>
          <w:lang w:val="en-US"/>
        </w:rPr>
        <w:t xml:space="preserve"> process and</w:t>
      </w:r>
      <w:r w:rsidR="00C93D87">
        <w:rPr>
          <w:lang w:val="en-US"/>
        </w:rPr>
        <w:t xml:space="preserve"> observation errors, assuming</w:t>
      </w:r>
      <w:r w:rsidR="0067603D">
        <w:rPr>
          <w:lang w:val="en-US"/>
        </w:rPr>
        <w:t xml:space="preserve"> observer efficiency either as known or unchanging in time. They also suggest</w:t>
      </w:r>
      <w:r w:rsidR="00C93D87">
        <w:rPr>
          <w:lang w:val="en-US"/>
        </w:rPr>
        <w:t xml:space="preserve"> that</w:t>
      </w:r>
      <w:r w:rsidR="0067603D">
        <w:rPr>
          <w:lang w:val="en-US"/>
        </w:rPr>
        <w:t xml:space="preserve"> weir studies in index streams </w:t>
      </w:r>
      <w:r w:rsidR="00C93D87">
        <w:rPr>
          <w:lang w:val="en-US"/>
        </w:rPr>
        <w:t>should</w:t>
      </w:r>
      <w:r w:rsidR="00F95AD1">
        <w:rPr>
          <w:lang w:val="en-US"/>
        </w:rPr>
        <w:t xml:space="preserve"> be used to estimate observer bias in other streams. Su</w:t>
      </w:r>
      <w:r w:rsidR="00745CDD">
        <w:rPr>
          <w:lang w:val="en-US"/>
        </w:rPr>
        <w:t xml:space="preserve"> et al</w:t>
      </w:r>
      <w:r w:rsidR="00596902">
        <w:rPr>
          <w:lang w:val="en-US"/>
        </w:rPr>
        <w:t>.</w:t>
      </w:r>
      <w:r w:rsidR="00745CDD">
        <w:rPr>
          <w:lang w:val="en-US"/>
        </w:rPr>
        <w:t xml:space="preserve"> 2001 discuss</w:t>
      </w:r>
      <w:r w:rsidR="00F95AD1">
        <w:rPr>
          <w:lang w:val="en-US"/>
        </w:rPr>
        <w:t xml:space="preserve"> the issue of error in the observation process and mainly conclude that such</w:t>
      </w:r>
      <w:r w:rsidR="00745CDD">
        <w:rPr>
          <w:lang w:val="en-US"/>
        </w:rPr>
        <w:t xml:space="preserve"> can cause convergence problems in sampling.</w:t>
      </w:r>
      <w:r w:rsidR="00194257">
        <w:rPr>
          <w:lang w:val="en-US"/>
        </w:rPr>
        <w:t xml:space="preserve"> </w:t>
      </w:r>
      <w:proofErr w:type="spellStart"/>
      <w:r w:rsidR="00F95AD1">
        <w:rPr>
          <w:lang w:val="en-US"/>
        </w:rPr>
        <w:t>Sethi</w:t>
      </w:r>
      <w:proofErr w:type="spellEnd"/>
      <w:r w:rsidR="00F95AD1">
        <w:rPr>
          <w:lang w:val="en-US"/>
        </w:rPr>
        <w:t xml:space="preserve"> and Bradly </w:t>
      </w:r>
      <w:r w:rsidR="00C93D87">
        <w:rPr>
          <w:lang w:val="en-US"/>
        </w:rPr>
        <w:t>(</w:t>
      </w:r>
      <w:r w:rsidR="00F95AD1">
        <w:rPr>
          <w:lang w:val="en-US"/>
        </w:rPr>
        <w:t>2016</w:t>
      </w:r>
      <w:r w:rsidR="00C93D87">
        <w:rPr>
          <w:lang w:val="en-US"/>
        </w:rPr>
        <w:t xml:space="preserve">) assume either normal or negative Binomial </w:t>
      </w:r>
      <w:r>
        <w:rPr>
          <w:lang w:val="en-US"/>
        </w:rPr>
        <w:t>models for the observed passage counts</w:t>
      </w:r>
      <w:r w:rsidR="00596902">
        <w:rPr>
          <w:lang w:val="en-US"/>
        </w:rPr>
        <w:t>, b</w:t>
      </w:r>
      <w:r>
        <w:rPr>
          <w:lang w:val="en-US"/>
        </w:rPr>
        <w:t xml:space="preserve">oth </w:t>
      </w:r>
      <w:r w:rsidR="00596902">
        <w:rPr>
          <w:lang w:val="en-US"/>
        </w:rPr>
        <w:t xml:space="preserve">of which </w:t>
      </w:r>
      <w:r>
        <w:rPr>
          <w:lang w:val="en-US"/>
        </w:rPr>
        <w:t>allow for the “true” passage to be greater or smaller than the observed.</w:t>
      </w:r>
      <w:r w:rsidR="00596902">
        <w:rPr>
          <w:lang w:val="en-US"/>
        </w:rPr>
        <w:t xml:space="preserve"> </w:t>
      </w:r>
      <w:r w:rsidR="00CE489E">
        <w:rPr>
          <w:lang w:val="en-US"/>
        </w:rPr>
        <w:t>However, i</w:t>
      </w:r>
      <w:r w:rsidR="00AD16ED">
        <w:rPr>
          <w:lang w:val="en-US"/>
        </w:rPr>
        <w:t>t</w:t>
      </w:r>
      <w:r>
        <w:rPr>
          <w:lang w:val="en-US"/>
        </w:rPr>
        <w:t xml:space="preserve"> would</w:t>
      </w:r>
      <w:r w:rsidR="00F95AD1">
        <w:rPr>
          <w:lang w:val="en-US"/>
        </w:rPr>
        <w:t xml:space="preserve"> </w:t>
      </w:r>
      <w:r>
        <w:rPr>
          <w:lang w:val="en-US"/>
        </w:rPr>
        <w:t>seem more realistic</w:t>
      </w:r>
      <w:r w:rsidR="00F95AD1">
        <w:rPr>
          <w:lang w:val="en-US"/>
        </w:rPr>
        <w:t xml:space="preserve"> to </w:t>
      </w:r>
      <w:r w:rsidR="0057763D">
        <w:rPr>
          <w:lang w:val="en-US"/>
        </w:rPr>
        <w:t xml:space="preserve">consider the number of individuals observed as a minimum estimate for the true number </w:t>
      </w:r>
      <w:r w:rsidR="00AD16ED">
        <w:rPr>
          <w:lang w:val="en-US"/>
        </w:rPr>
        <w:t xml:space="preserve">especially if </w:t>
      </w:r>
      <w:r w:rsidR="0057763D">
        <w:rPr>
          <w:lang w:val="en-US"/>
        </w:rPr>
        <w:t>movement</w:t>
      </w:r>
      <w:r w:rsidR="00CE489E">
        <w:rPr>
          <w:lang w:val="en-US"/>
        </w:rPr>
        <w:t xml:space="preserve"> of individuals</w:t>
      </w:r>
      <w:r w:rsidR="0057763D">
        <w:rPr>
          <w:lang w:val="en-US"/>
        </w:rPr>
        <w:t xml:space="preserve"> downstream is</w:t>
      </w:r>
      <w:r w:rsidR="00AB44D6">
        <w:rPr>
          <w:lang w:val="en-US"/>
        </w:rPr>
        <w:t xml:space="preserve"> </w:t>
      </w:r>
      <w:r w:rsidR="0057763D">
        <w:rPr>
          <w:lang w:val="en-US"/>
        </w:rPr>
        <w:t>negligible.</w:t>
      </w:r>
      <w:r w:rsidR="00CE489E">
        <w:rPr>
          <w:lang w:val="en-US"/>
        </w:rPr>
        <w:t xml:space="preserve"> </w:t>
      </w:r>
      <w:r w:rsidR="00D04093">
        <w:rPr>
          <w:lang w:val="en-US"/>
        </w:rPr>
        <w:t>Depending on the approach</w:t>
      </w:r>
      <w:r w:rsidR="00CE489E">
        <w:rPr>
          <w:lang w:val="en-US"/>
        </w:rPr>
        <w:t xml:space="preserve"> being chosen</w:t>
      </w:r>
      <w:r w:rsidR="00D04093">
        <w:rPr>
          <w:lang w:val="en-US"/>
        </w:rPr>
        <w:t>, the estimate of total annual passage can be very different.</w:t>
      </w:r>
      <w:r w:rsidR="00CE489E">
        <w:rPr>
          <w:lang w:val="en-US"/>
        </w:rPr>
        <w:t xml:space="preserve"> </w:t>
      </w:r>
      <w:r w:rsidR="00D04093">
        <w:rPr>
          <w:lang w:val="en-US"/>
        </w:rPr>
        <w:t xml:space="preserve"> As </w:t>
      </w:r>
      <w:proofErr w:type="spellStart"/>
      <w:r w:rsidR="00D04093">
        <w:rPr>
          <w:lang w:val="en-US"/>
        </w:rPr>
        <w:t>Hilborn</w:t>
      </w:r>
      <w:proofErr w:type="spellEnd"/>
      <w:r w:rsidR="00D04093">
        <w:rPr>
          <w:lang w:val="en-US"/>
        </w:rPr>
        <w:t xml:space="preserve"> et al. (1999) put it, when we admit uncertainty in observer efficiency we become much less certain about the actual escapement. </w:t>
      </w:r>
    </w:p>
    <w:p w:rsidR="00824C51" w:rsidRDefault="00824C51" w:rsidP="00D62374">
      <w:pPr>
        <w:rPr>
          <w:lang w:val="en-US"/>
        </w:rPr>
      </w:pPr>
      <w:r>
        <w:rPr>
          <w:lang w:val="en-US"/>
        </w:rPr>
        <w:t xml:space="preserve">Furthermore, Su et al. (2001) had hierarchical structure in their study, assuming that years in which timing of the run is well known can be used for passing information to years with missing data. We </w:t>
      </w:r>
      <w:r w:rsidR="00351428">
        <w:rPr>
          <w:lang w:val="en-US"/>
        </w:rPr>
        <w:t>argue</w:t>
      </w:r>
      <w:r>
        <w:rPr>
          <w:lang w:val="en-US"/>
        </w:rPr>
        <w:t xml:space="preserve"> that learning should rather take place over the (biological) process, assuming exchangeability over year specific parameters of those processes. However, our model structure is not hierarchical, </w:t>
      </w:r>
      <w:r>
        <w:rPr>
          <w:lang w:val="en-US"/>
        </w:rPr>
        <w:lastRenderedPageBreak/>
        <w:t>as we assume that the</w:t>
      </w:r>
      <w:r w:rsidR="00CE489E">
        <w:rPr>
          <w:lang w:val="en-US"/>
        </w:rPr>
        <w:t xml:space="preserve"> underlying</w:t>
      </w:r>
      <w:r>
        <w:rPr>
          <w:lang w:val="en-US"/>
        </w:rPr>
        <w:t xml:space="preserve"> processes are</w:t>
      </w:r>
      <w:r w:rsidR="00351428">
        <w:rPr>
          <w:lang w:val="en-US"/>
        </w:rPr>
        <w:t xml:space="preserve"> the same</w:t>
      </w:r>
      <w:r w:rsidR="00CE489E">
        <w:rPr>
          <w:lang w:val="en-US"/>
        </w:rPr>
        <w:t xml:space="preserve"> from year to year and</w:t>
      </w:r>
      <w:r>
        <w:rPr>
          <w:lang w:val="en-US"/>
        </w:rPr>
        <w:t xml:space="preserve"> </w:t>
      </w:r>
      <w:r w:rsidR="00351428">
        <w:rPr>
          <w:lang w:val="en-US"/>
        </w:rPr>
        <w:t xml:space="preserve">allowing </w:t>
      </w:r>
      <w:r w:rsidR="00CE489E">
        <w:rPr>
          <w:lang w:val="en-US"/>
        </w:rPr>
        <w:t xml:space="preserve">between and within years </w:t>
      </w:r>
      <w:r w:rsidR="00351428">
        <w:rPr>
          <w:lang w:val="en-US"/>
        </w:rPr>
        <w:t xml:space="preserve">variation. If there were a need for a meta-analysis of similar studies over several </w:t>
      </w:r>
      <w:r w:rsidR="006419D1">
        <w:rPr>
          <w:lang w:val="en-US"/>
        </w:rPr>
        <w:t>stocks of the same species</w:t>
      </w:r>
      <w:r w:rsidR="00351428">
        <w:rPr>
          <w:lang w:val="en-US"/>
        </w:rPr>
        <w:t xml:space="preserve">, </w:t>
      </w:r>
      <w:proofErr w:type="spellStart"/>
      <w:r w:rsidR="00351428">
        <w:rPr>
          <w:lang w:val="en-US"/>
        </w:rPr>
        <w:t>exhangeability</w:t>
      </w:r>
      <w:proofErr w:type="spellEnd"/>
      <w:r w:rsidR="00351428">
        <w:rPr>
          <w:lang w:val="en-US"/>
        </w:rPr>
        <w:t xml:space="preserve"> in biological parameters </w:t>
      </w:r>
      <w:r w:rsidR="006419D1">
        <w:rPr>
          <w:lang w:val="en-US"/>
        </w:rPr>
        <w:t>could</w:t>
      </w:r>
      <w:r w:rsidR="00351428">
        <w:rPr>
          <w:lang w:val="en-US"/>
        </w:rPr>
        <w:t xml:space="preserve"> </w:t>
      </w:r>
      <w:r w:rsidR="00CE489E">
        <w:rPr>
          <w:lang w:val="en-US"/>
        </w:rPr>
        <w:t xml:space="preserve">be considered </w:t>
      </w:r>
      <w:r w:rsidR="00351428">
        <w:rPr>
          <w:lang w:val="en-US"/>
        </w:rPr>
        <w:t>between</w:t>
      </w:r>
      <w:r w:rsidR="006419D1">
        <w:rPr>
          <w:lang w:val="en-US"/>
        </w:rPr>
        <w:t xml:space="preserve"> the stocks</w:t>
      </w:r>
      <w:r w:rsidR="00351428">
        <w:rPr>
          <w:lang w:val="en-US"/>
        </w:rPr>
        <w:t xml:space="preserve">. In fact, such approach </w:t>
      </w:r>
      <w:r w:rsidR="00CE489E">
        <w:rPr>
          <w:lang w:val="en-US"/>
        </w:rPr>
        <w:t xml:space="preserve">could </w:t>
      </w:r>
      <w:r w:rsidR="00351428">
        <w:rPr>
          <w:lang w:val="en-US"/>
        </w:rPr>
        <w:t xml:space="preserve">allow </w:t>
      </w:r>
      <w:r w:rsidR="00CE489E">
        <w:rPr>
          <w:lang w:val="en-US"/>
        </w:rPr>
        <w:t xml:space="preserve">meta-analysis of </w:t>
      </w:r>
      <w:r w:rsidR="00351428">
        <w:rPr>
          <w:lang w:val="en-US"/>
        </w:rPr>
        <w:t>data</w:t>
      </w:r>
      <w:r w:rsidR="00CE489E">
        <w:rPr>
          <w:lang w:val="en-US"/>
        </w:rPr>
        <w:t xml:space="preserve"> from </w:t>
      </w:r>
      <w:r w:rsidR="00351428">
        <w:rPr>
          <w:lang w:val="en-US"/>
        </w:rPr>
        <w:t xml:space="preserve">different </w:t>
      </w:r>
      <w:r w:rsidR="00CE489E">
        <w:rPr>
          <w:lang w:val="en-US"/>
        </w:rPr>
        <w:t xml:space="preserve">types of </w:t>
      </w:r>
      <w:r w:rsidR="00351428">
        <w:rPr>
          <w:lang w:val="en-US"/>
        </w:rPr>
        <w:t>monitoring systems if detailed observation processes were tailored for</w:t>
      </w:r>
      <w:r w:rsidR="00CE489E">
        <w:rPr>
          <w:lang w:val="en-US"/>
        </w:rPr>
        <w:t xml:space="preserve"> each system</w:t>
      </w:r>
      <w:r w:rsidR="00202944">
        <w:rPr>
          <w:lang w:val="en-US"/>
        </w:rPr>
        <w:t xml:space="preserve"> and </w:t>
      </w:r>
      <w:proofErr w:type="spellStart"/>
      <w:r w:rsidR="00202944">
        <w:rPr>
          <w:lang w:val="en-US"/>
        </w:rPr>
        <w:t>exhangeability</w:t>
      </w:r>
      <w:proofErr w:type="spellEnd"/>
      <w:r w:rsidR="00202944">
        <w:rPr>
          <w:lang w:val="en-US"/>
        </w:rPr>
        <w:t xml:space="preserve"> was considered as reasonable assumption for the biological processes</w:t>
      </w:r>
      <w:r w:rsidR="00351428">
        <w:rPr>
          <w:lang w:val="en-US"/>
        </w:rPr>
        <w:t>.</w:t>
      </w:r>
    </w:p>
    <w:p w:rsidR="00831F72" w:rsidRDefault="004603BC" w:rsidP="00D62374">
      <w:pPr>
        <w:rPr>
          <w:lang w:val="en-US"/>
        </w:rPr>
      </w:pPr>
      <w:r>
        <w:rPr>
          <w:lang w:val="en-US"/>
        </w:rPr>
        <w:t>Our study could be</w:t>
      </w:r>
      <w:r w:rsidR="008A3DDA">
        <w:rPr>
          <w:lang w:val="en-US"/>
        </w:rPr>
        <w:t xml:space="preserve"> fine-tuned and</w:t>
      </w:r>
      <w:r>
        <w:rPr>
          <w:lang w:val="en-US"/>
        </w:rPr>
        <w:t xml:space="preserve"> extended further. Four years of data were chosen to illustrate the approach, but for the needs of stock assessment full time series of data (15 years) will be </w:t>
      </w:r>
      <w:proofErr w:type="spellStart"/>
      <w:r>
        <w:rPr>
          <w:lang w:val="en-US"/>
        </w:rPr>
        <w:t>analysed</w:t>
      </w:r>
      <w:proofErr w:type="spellEnd"/>
      <w:r>
        <w:rPr>
          <w:lang w:val="en-US"/>
        </w:rPr>
        <w:t xml:space="preserve">. </w:t>
      </w:r>
      <w:r w:rsidR="008A3DDA">
        <w:rPr>
          <w:lang w:val="en-US"/>
        </w:rPr>
        <w:t>Because of a</w:t>
      </w:r>
      <w:r w:rsidR="008A3DDA" w:rsidRPr="008A3DDA">
        <w:rPr>
          <w:lang w:val="en-US"/>
        </w:rPr>
        <w:t xml:space="preserve"> lack of several experts, prior understanding of the processes is based only on expert knowledge of one person, although it would be desirable to combine knowledge from several experts as the views of uncertainty tend to be greater between experts </w:t>
      </w:r>
      <w:r w:rsidR="008A3DDA">
        <w:rPr>
          <w:lang w:val="en-US"/>
        </w:rPr>
        <w:t xml:space="preserve">than within them </w:t>
      </w:r>
      <w:r w:rsidR="008A3DDA" w:rsidRPr="008A3DDA">
        <w:rPr>
          <w:lang w:val="en-US"/>
        </w:rPr>
        <w:t>(</w:t>
      </w:r>
      <w:proofErr w:type="spellStart"/>
      <w:r w:rsidR="008A3DDA" w:rsidRPr="008A3DDA">
        <w:rPr>
          <w:lang w:val="en-US"/>
        </w:rPr>
        <w:t>Uusitalo</w:t>
      </w:r>
      <w:proofErr w:type="spellEnd"/>
      <w:r w:rsidR="008A3DDA" w:rsidRPr="008A3DDA">
        <w:rPr>
          <w:lang w:val="en-US"/>
        </w:rPr>
        <w:t xml:space="preserve"> et al. 2005).</w:t>
      </w:r>
      <w:r w:rsidR="008A3DDA">
        <w:rPr>
          <w:lang w:val="en-US"/>
        </w:rPr>
        <w:t xml:space="preserve"> In an ideal situation, environmental covariates would be available from upstream locations from where the </w:t>
      </w:r>
      <w:proofErr w:type="spellStart"/>
      <w:r w:rsidR="008A3DDA">
        <w:rPr>
          <w:lang w:val="en-US"/>
        </w:rPr>
        <w:t>smolts</w:t>
      </w:r>
      <w:proofErr w:type="spellEnd"/>
      <w:r w:rsidR="008A3DDA">
        <w:rPr>
          <w:lang w:val="en-US"/>
        </w:rPr>
        <w:t xml:space="preserve"> originate. Data on air temperature would be replaced with water temperature to better explain the physiological processes the </w:t>
      </w:r>
      <w:proofErr w:type="spellStart"/>
      <w:r w:rsidR="008A3DDA">
        <w:rPr>
          <w:lang w:val="en-US"/>
        </w:rPr>
        <w:t>smolts</w:t>
      </w:r>
      <w:proofErr w:type="spellEnd"/>
      <w:r w:rsidR="008A3DDA">
        <w:rPr>
          <w:lang w:val="en-US"/>
        </w:rPr>
        <w:t xml:space="preserve"> encounter.  </w:t>
      </w:r>
      <w:r w:rsidR="00831F72">
        <w:rPr>
          <w:lang w:val="en-US"/>
        </w:rPr>
        <w:t xml:space="preserve">To increase the realism even more, the schooling behavior of </w:t>
      </w:r>
      <w:proofErr w:type="spellStart"/>
      <w:r w:rsidR="00831F72">
        <w:rPr>
          <w:lang w:val="en-US"/>
        </w:rPr>
        <w:t>smolts</w:t>
      </w:r>
      <w:proofErr w:type="spellEnd"/>
      <w:r w:rsidR="00831F72">
        <w:rPr>
          <w:lang w:val="en-US"/>
        </w:rPr>
        <w:t xml:space="preserve"> could be accounted for. Salmon </w:t>
      </w:r>
      <w:proofErr w:type="spellStart"/>
      <w:r w:rsidR="00831F72">
        <w:rPr>
          <w:lang w:val="en-US"/>
        </w:rPr>
        <w:t>smolts</w:t>
      </w:r>
      <w:proofErr w:type="spellEnd"/>
      <w:r w:rsidR="00831F72">
        <w:rPr>
          <w:lang w:val="en-US"/>
        </w:rPr>
        <w:t xml:space="preserve"> have a tendency to school during their migration (e.g. </w:t>
      </w:r>
      <w:r w:rsidR="002A20F3">
        <w:rPr>
          <w:lang w:val="en-US"/>
        </w:rPr>
        <w:t xml:space="preserve"> </w:t>
      </w:r>
      <w:proofErr w:type="spellStart"/>
      <w:r w:rsidR="002A20F3" w:rsidRPr="002A20F3">
        <w:rPr>
          <w:lang w:val="en-US"/>
        </w:rPr>
        <w:t>Bakshtanskiy</w:t>
      </w:r>
      <w:proofErr w:type="spellEnd"/>
      <w:r w:rsidR="002A20F3">
        <w:rPr>
          <w:lang w:val="en-US"/>
        </w:rPr>
        <w:t xml:space="preserve"> et al. 1988</w:t>
      </w:r>
      <w:r w:rsidR="00831F72">
        <w:rPr>
          <w:lang w:val="en-US"/>
        </w:rPr>
        <w:t xml:space="preserve">) and this creates more variation in the monitoring data compared to </w:t>
      </w:r>
      <w:r w:rsidR="00F56E51">
        <w:rPr>
          <w:lang w:val="en-US"/>
        </w:rPr>
        <w:t xml:space="preserve">if those would move independently (Mäntyniemi and Romakkaniemi, 2002). For </w:t>
      </w:r>
      <w:proofErr w:type="spellStart"/>
      <w:r w:rsidR="00F56E51">
        <w:rPr>
          <w:lang w:val="en-US"/>
        </w:rPr>
        <w:t>Utsjoki</w:t>
      </w:r>
      <w:proofErr w:type="spellEnd"/>
      <w:r w:rsidR="00F56E51">
        <w:rPr>
          <w:lang w:val="en-US"/>
        </w:rPr>
        <w:t xml:space="preserve"> video survey, daily average school sizes of </w:t>
      </w:r>
      <w:proofErr w:type="spellStart"/>
      <w:r w:rsidR="00F56E51">
        <w:rPr>
          <w:lang w:val="en-US"/>
        </w:rPr>
        <w:t>smolts</w:t>
      </w:r>
      <w:proofErr w:type="spellEnd"/>
      <w:r w:rsidR="00F56E51">
        <w:rPr>
          <w:lang w:val="en-US"/>
        </w:rPr>
        <w:t xml:space="preserve"> are recorded. Thus incorporating those into the observation model framework would be relatively simple. </w:t>
      </w:r>
    </w:p>
    <w:p w:rsidR="008A3DDA" w:rsidRPr="008A3DDA" w:rsidRDefault="008A3DDA" w:rsidP="00D62374">
      <w:pPr>
        <w:rPr>
          <w:lang w:val="en-US"/>
        </w:rPr>
      </w:pPr>
      <w:r>
        <w:rPr>
          <w:lang w:val="en-US"/>
        </w:rPr>
        <w:t xml:space="preserve">Despite these issues, we claim that our model framework is reasonable and most of all, contains the elements of realism that are required to provide reliable estimates for the strength of total annual </w:t>
      </w:r>
      <w:proofErr w:type="spellStart"/>
      <w:r>
        <w:rPr>
          <w:lang w:val="en-US"/>
        </w:rPr>
        <w:t>smolt</w:t>
      </w:r>
      <w:proofErr w:type="spellEnd"/>
      <w:r>
        <w:rPr>
          <w:lang w:val="en-US"/>
        </w:rPr>
        <w:t xml:space="preserve"> run. This approach can be easily applied to similar monitoring surveys, those being, for example, sonar, trap</w:t>
      </w:r>
      <w:r w:rsidR="00831F72">
        <w:rPr>
          <w:lang w:val="en-US"/>
        </w:rPr>
        <w:t>,</w:t>
      </w:r>
      <w:r>
        <w:rPr>
          <w:lang w:val="en-US"/>
        </w:rPr>
        <w:t xml:space="preserve"> or weir studies.</w:t>
      </w:r>
    </w:p>
    <w:p w:rsidR="00DB7C09" w:rsidRDefault="00DB7C09" w:rsidP="00D62374">
      <w:pPr>
        <w:rPr>
          <w:lang w:val="en-US"/>
        </w:rPr>
      </w:pPr>
    </w:p>
    <w:p w:rsidR="00CD25A8" w:rsidRPr="00DB7C09" w:rsidRDefault="00CD25A8" w:rsidP="00D62374">
      <w:pPr>
        <w:rPr>
          <w:lang w:val="en-US"/>
        </w:rPr>
      </w:pPr>
    </w:p>
    <w:p w:rsidR="006303F6" w:rsidRPr="006303F6" w:rsidRDefault="006303F6" w:rsidP="006303F6">
      <w:pPr>
        <w:pStyle w:val="ListParagraph"/>
        <w:numPr>
          <w:ilvl w:val="0"/>
          <w:numId w:val="3"/>
        </w:numPr>
        <w:rPr>
          <w:lang w:val="en-US"/>
        </w:rPr>
      </w:pPr>
      <w:r w:rsidRPr="006303F6">
        <w:rPr>
          <w:lang w:val="en-US"/>
        </w:rPr>
        <w:t xml:space="preserve">Both the dynamics of the passage and the observation process can be influenced by the environmental conditions and as far as we know, such has not been included in the passage models so far. </w:t>
      </w:r>
    </w:p>
    <w:p w:rsidR="003134DC" w:rsidRDefault="003134DC" w:rsidP="003134DC">
      <w:pPr>
        <w:rPr>
          <w:lang w:val="en-US"/>
        </w:rPr>
      </w:pPr>
    </w:p>
    <w:p w:rsidR="003134DC" w:rsidRDefault="003134DC" w:rsidP="003134DC">
      <w:pPr>
        <w:pStyle w:val="Heading1"/>
        <w:rPr>
          <w:lang w:val="en-US"/>
        </w:rPr>
      </w:pPr>
      <w:r>
        <w:rPr>
          <w:lang w:val="en-US"/>
        </w:rPr>
        <w:t>Acknowledgements</w:t>
      </w:r>
    </w:p>
    <w:p w:rsidR="003134DC" w:rsidRPr="00570233" w:rsidRDefault="003134DC" w:rsidP="003134DC">
      <w:pPr>
        <w:rPr>
          <w:rStyle w:val="SubtleEmphasis"/>
          <w:lang w:val="en-US"/>
        </w:rPr>
      </w:pPr>
      <w:r w:rsidRPr="003134DC">
        <w:rPr>
          <w:rStyle w:val="SubtleEmphasis"/>
          <w:lang w:val="en-US"/>
        </w:rPr>
        <w:t xml:space="preserve">Acknowledgements should be written in the third person. We strongly urge authors to limit acknowledgments to those who contributed substantially to scientific and technical aspects of the paper, gave financial support, or improved the quality of the presentation. </w:t>
      </w:r>
      <w:r w:rsidRPr="00570233">
        <w:rPr>
          <w:rStyle w:val="SubtleEmphasis"/>
          <w:lang w:val="en-US"/>
        </w:rPr>
        <w:t>Avoid acknowledging those whose contribution was clerical only.</w:t>
      </w:r>
    </w:p>
    <w:p w:rsidR="003C5E16" w:rsidRDefault="003C5E16" w:rsidP="003C5E16">
      <w:pPr>
        <w:pStyle w:val="Heading1"/>
        <w:rPr>
          <w:lang w:val="en-US"/>
        </w:rPr>
      </w:pPr>
      <w:r>
        <w:rPr>
          <w:lang w:val="en-US"/>
        </w:rPr>
        <w:t>References</w:t>
      </w:r>
    </w:p>
    <w:p w:rsidR="002A20F3" w:rsidRDefault="002A20F3" w:rsidP="002A20F3">
      <w:pPr>
        <w:rPr>
          <w:lang w:val="en-US"/>
        </w:rPr>
      </w:pPr>
    </w:p>
    <w:p w:rsidR="002A20F3" w:rsidRPr="002A20F3" w:rsidRDefault="002A20F3" w:rsidP="002A20F3">
      <w:pPr>
        <w:rPr>
          <w:lang w:val="en-US"/>
        </w:rPr>
      </w:pPr>
      <w:proofErr w:type="spellStart"/>
      <w:proofErr w:type="gramStart"/>
      <w:r w:rsidRPr="002A20F3">
        <w:rPr>
          <w:lang w:val="en-US"/>
        </w:rPr>
        <w:t>Bakshtanskiy</w:t>
      </w:r>
      <w:proofErr w:type="spellEnd"/>
      <w:r w:rsidRPr="002A20F3">
        <w:rPr>
          <w:lang w:val="en-US"/>
        </w:rPr>
        <w:t xml:space="preserve">, E., </w:t>
      </w:r>
      <w:proofErr w:type="spellStart"/>
      <w:r w:rsidRPr="002A20F3">
        <w:rPr>
          <w:lang w:val="en-US"/>
        </w:rPr>
        <w:t>Nesterov</w:t>
      </w:r>
      <w:proofErr w:type="spellEnd"/>
      <w:r w:rsidRPr="002A20F3">
        <w:rPr>
          <w:lang w:val="en-US"/>
        </w:rPr>
        <w:t xml:space="preserve">, V., and </w:t>
      </w:r>
      <w:proofErr w:type="spellStart"/>
      <w:r w:rsidRPr="002A20F3">
        <w:rPr>
          <w:lang w:val="en-US"/>
        </w:rPr>
        <w:t>Neklyodov</w:t>
      </w:r>
      <w:proofErr w:type="spellEnd"/>
      <w:r w:rsidRPr="002A20F3">
        <w:rPr>
          <w:lang w:val="en-US"/>
        </w:rPr>
        <w:t>, M. 1988.</w:t>
      </w:r>
      <w:proofErr w:type="gramEnd"/>
      <w:r w:rsidRPr="002A20F3">
        <w:rPr>
          <w:lang w:val="en-US"/>
        </w:rPr>
        <w:t xml:space="preserve"> </w:t>
      </w:r>
      <w:proofErr w:type="gramStart"/>
      <w:r w:rsidRPr="002A20F3">
        <w:rPr>
          <w:lang w:val="en-US"/>
        </w:rPr>
        <w:t>Development</w:t>
      </w:r>
      <w:r>
        <w:rPr>
          <w:lang w:val="en-US"/>
        </w:rPr>
        <w:t xml:space="preserve"> </w:t>
      </w:r>
      <w:r w:rsidRPr="002A20F3">
        <w:rPr>
          <w:lang w:val="en-US"/>
        </w:rPr>
        <w:t xml:space="preserve">of schooling </w:t>
      </w:r>
      <w:proofErr w:type="spellStart"/>
      <w:r w:rsidRPr="002A20F3">
        <w:rPr>
          <w:lang w:val="en-US"/>
        </w:rPr>
        <w:t>behaviour</w:t>
      </w:r>
      <w:proofErr w:type="spellEnd"/>
      <w:r w:rsidRPr="002A20F3">
        <w:rPr>
          <w:lang w:val="en-US"/>
        </w:rPr>
        <w:t xml:space="preserve"> in juvenile Atlantic salmon, Salmo</w:t>
      </w:r>
      <w:r>
        <w:rPr>
          <w:lang w:val="en-US"/>
        </w:rPr>
        <w:t xml:space="preserve"> </w:t>
      </w:r>
      <w:proofErr w:type="spellStart"/>
      <w:r w:rsidRPr="002A20F3">
        <w:rPr>
          <w:lang w:val="en-US"/>
        </w:rPr>
        <w:t>salar</w:t>
      </w:r>
      <w:proofErr w:type="spellEnd"/>
      <w:r w:rsidRPr="002A20F3">
        <w:rPr>
          <w:lang w:val="en-US"/>
        </w:rPr>
        <w:t>, during seaward migration.</w:t>
      </w:r>
      <w:proofErr w:type="gramEnd"/>
      <w:r w:rsidRPr="002A20F3">
        <w:rPr>
          <w:lang w:val="en-US"/>
        </w:rPr>
        <w:t xml:space="preserve"> J. </w:t>
      </w:r>
      <w:proofErr w:type="spellStart"/>
      <w:r w:rsidRPr="002A20F3">
        <w:rPr>
          <w:lang w:val="en-US"/>
        </w:rPr>
        <w:t>Ichthyol</w:t>
      </w:r>
      <w:proofErr w:type="spellEnd"/>
      <w:r w:rsidRPr="002A20F3">
        <w:rPr>
          <w:lang w:val="en-US"/>
        </w:rPr>
        <w:t>. 28: 91–101.</w:t>
      </w:r>
    </w:p>
    <w:p w:rsidR="00EE6F87" w:rsidRDefault="00EE6F87" w:rsidP="003C5E16">
      <w:pPr>
        <w:pStyle w:val="NoSpacing"/>
        <w:rPr>
          <w:rStyle w:val="SubtleEmphasis"/>
          <w:i w:val="0"/>
          <w:iCs w:val="0"/>
          <w:color w:val="auto"/>
          <w:lang w:val="en-US"/>
        </w:rPr>
      </w:pPr>
      <w:proofErr w:type="spellStart"/>
      <w:proofErr w:type="gramStart"/>
      <w:r>
        <w:rPr>
          <w:rStyle w:val="SubtleEmphasis"/>
          <w:i w:val="0"/>
          <w:iCs w:val="0"/>
          <w:color w:val="auto"/>
          <w:lang w:val="en-US"/>
        </w:rPr>
        <w:lastRenderedPageBreak/>
        <w:t>D</w:t>
      </w:r>
      <w:r w:rsidRPr="00EE6F87">
        <w:rPr>
          <w:rStyle w:val="SubtleEmphasis"/>
          <w:i w:val="0"/>
          <w:iCs w:val="0"/>
          <w:color w:val="auto"/>
          <w:lang w:val="en-US"/>
        </w:rPr>
        <w:t>empson</w:t>
      </w:r>
      <w:proofErr w:type="spellEnd"/>
      <w:r w:rsidRPr="00EE6F87">
        <w:rPr>
          <w:rStyle w:val="SubtleEmphasis"/>
          <w:i w:val="0"/>
          <w:iCs w:val="0"/>
          <w:color w:val="auto"/>
          <w:lang w:val="en-US"/>
        </w:rPr>
        <w:t>, J. B. &amp; Stansbury, D. E. (1991).</w:t>
      </w:r>
      <w:proofErr w:type="gramEnd"/>
      <w:r w:rsidRPr="00EE6F87">
        <w:rPr>
          <w:rStyle w:val="SubtleEmphasis"/>
          <w:i w:val="0"/>
          <w:iCs w:val="0"/>
          <w:color w:val="auto"/>
          <w:lang w:val="en-US"/>
        </w:rPr>
        <w:t xml:space="preserve"> </w:t>
      </w:r>
      <w:proofErr w:type="gramStart"/>
      <w:r w:rsidRPr="00EE6F87">
        <w:rPr>
          <w:rStyle w:val="SubtleEmphasis"/>
          <w:i w:val="0"/>
          <w:iCs w:val="0"/>
          <w:color w:val="auto"/>
          <w:lang w:val="en-US"/>
        </w:rPr>
        <w:t xml:space="preserve">Using partial counting fences and </w:t>
      </w:r>
      <w:proofErr w:type="spellStart"/>
      <w:r w:rsidRPr="00EE6F87">
        <w:rPr>
          <w:rStyle w:val="SubtleEmphasis"/>
          <w:i w:val="0"/>
          <w:iCs w:val="0"/>
          <w:color w:val="auto"/>
          <w:lang w:val="en-US"/>
        </w:rPr>
        <w:t>atwo</w:t>
      </w:r>
      <w:proofErr w:type="spellEnd"/>
      <w:r w:rsidRPr="00EE6F87">
        <w:rPr>
          <w:rStyle w:val="SubtleEmphasis"/>
          <w:i w:val="0"/>
          <w:iCs w:val="0"/>
          <w:color w:val="auto"/>
          <w:lang w:val="en-US"/>
        </w:rPr>
        <w:t xml:space="preserve">-sample stratified design for mark–recapture estimation of an Atlantic </w:t>
      </w:r>
      <w:proofErr w:type="spellStart"/>
      <w:r w:rsidRPr="00EE6F87">
        <w:rPr>
          <w:rStyle w:val="SubtleEmphasis"/>
          <w:i w:val="0"/>
          <w:iCs w:val="0"/>
          <w:color w:val="auto"/>
          <w:lang w:val="en-US"/>
        </w:rPr>
        <w:t>salmonsmolt</w:t>
      </w:r>
      <w:proofErr w:type="spellEnd"/>
      <w:r w:rsidRPr="00EE6F87">
        <w:rPr>
          <w:rStyle w:val="SubtleEmphasis"/>
          <w:i w:val="0"/>
          <w:iCs w:val="0"/>
          <w:color w:val="auto"/>
          <w:lang w:val="en-US"/>
        </w:rPr>
        <w:t xml:space="preserve"> population.</w:t>
      </w:r>
      <w:proofErr w:type="gramEnd"/>
      <w:r w:rsidRPr="00EE6F87">
        <w:rPr>
          <w:rStyle w:val="SubtleEmphasis"/>
          <w:i w:val="0"/>
          <w:iCs w:val="0"/>
          <w:color w:val="auto"/>
          <w:lang w:val="en-US"/>
        </w:rPr>
        <w:t xml:space="preserve"> North American Journal of Fisheries Management 11, 27–37.</w:t>
      </w:r>
    </w:p>
    <w:p w:rsidR="00EE6F87" w:rsidRDefault="00EE6F87" w:rsidP="003C5E16">
      <w:pPr>
        <w:pStyle w:val="NoSpacing"/>
        <w:rPr>
          <w:rStyle w:val="SubtleEmphasis"/>
          <w:i w:val="0"/>
          <w:iCs w:val="0"/>
          <w:color w:val="auto"/>
          <w:lang w:val="en-US"/>
        </w:rPr>
      </w:pPr>
    </w:p>
    <w:p w:rsidR="000A3BB1" w:rsidRPr="00F12414" w:rsidRDefault="003C5E16" w:rsidP="003C5E16">
      <w:pPr>
        <w:pStyle w:val="NoSpacing"/>
        <w:rPr>
          <w:rStyle w:val="SubtleEmphasis"/>
          <w:i w:val="0"/>
          <w:iCs w:val="0"/>
          <w:color w:val="auto"/>
          <w:lang w:val="en-US"/>
        </w:rPr>
      </w:pPr>
      <w:proofErr w:type="spellStart"/>
      <w:r w:rsidRPr="003C5E16">
        <w:rPr>
          <w:rStyle w:val="SubtleEmphasis"/>
          <w:i w:val="0"/>
          <w:iCs w:val="0"/>
          <w:color w:val="auto"/>
          <w:lang w:val="en-US"/>
        </w:rPr>
        <w:t>Hilborn</w:t>
      </w:r>
      <w:proofErr w:type="spellEnd"/>
      <w:r w:rsidRPr="003C5E16">
        <w:rPr>
          <w:rStyle w:val="SubtleEmphasis"/>
          <w:i w:val="0"/>
          <w:iCs w:val="0"/>
          <w:color w:val="auto"/>
          <w:lang w:val="en-US"/>
        </w:rPr>
        <w:t xml:space="preserve">, R., </w:t>
      </w:r>
      <w:proofErr w:type="spellStart"/>
      <w:r w:rsidRPr="003C5E16">
        <w:rPr>
          <w:rStyle w:val="SubtleEmphasis"/>
          <w:i w:val="0"/>
          <w:iCs w:val="0"/>
          <w:color w:val="auto"/>
          <w:lang w:val="en-US"/>
        </w:rPr>
        <w:t>Bue</w:t>
      </w:r>
      <w:proofErr w:type="spellEnd"/>
      <w:r w:rsidRPr="003C5E16">
        <w:rPr>
          <w:rStyle w:val="SubtleEmphasis"/>
          <w:i w:val="0"/>
          <w:iCs w:val="0"/>
          <w:color w:val="auto"/>
          <w:lang w:val="en-US"/>
        </w:rPr>
        <w:t xml:space="preserve">, B.G., and </w:t>
      </w:r>
      <w:proofErr w:type="spellStart"/>
      <w:r w:rsidRPr="003C5E16">
        <w:rPr>
          <w:rStyle w:val="SubtleEmphasis"/>
          <w:i w:val="0"/>
          <w:iCs w:val="0"/>
          <w:color w:val="auto"/>
          <w:lang w:val="en-US"/>
        </w:rPr>
        <w:t>Sharr</w:t>
      </w:r>
      <w:proofErr w:type="spellEnd"/>
      <w:r w:rsidRPr="003C5E16">
        <w:rPr>
          <w:rStyle w:val="SubtleEmphasis"/>
          <w:i w:val="0"/>
          <w:iCs w:val="0"/>
          <w:color w:val="auto"/>
          <w:lang w:val="en-US"/>
        </w:rPr>
        <w:t xml:space="preserve">, S. 1999. </w:t>
      </w:r>
      <w:proofErr w:type="gramStart"/>
      <w:r w:rsidRPr="003C5E16">
        <w:rPr>
          <w:rStyle w:val="SubtleEmphasis"/>
          <w:i w:val="0"/>
          <w:iCs w:val="0"/>
          <w:color w:val="auto"/>
          <w:lang w:val="en-US"/>
        </w:rPr>
        <w:t>Estimating spawning escapem</w:t>
      </w:r>
      <w:r>
        <w:rPr>
          <w:rStyle w:val="SubtleEmphasis"/>
          <w:i w:val="0"/>
          <w:iCs w:val="0"/>
          <w:color w:val="auto"/>
          <w:lang w:val="en-US"/>
        </w:rPr>
        <w:t xml:space="preserve">ents </w:t>
      </w:r>
      <w:r w:rsidRPr="003C5E16">
        <w:rPr>
          <w:rStyle w:val="SubtleEmphasis"/>
          <w:i w:val="0"/>
          <w:iCs w:val="0"/>
          <w:color w:val="auto"/>
          <w:lang w:val="en-US"/>
        </w:rPr>
        <w:t>from periodic counts: a comparison of methods.</w:t>
      </w:r>
      <w:proofErr w:type="gramEnd"/>
      <w:r w:rsidRPr="003C5E16">
        <w:rPr>
          <w:rStyle w:val="SubtleEmphasis"/>
          <w:i w:val="0"/>
          <w:iCs w:val="0"/>
          <w:color w:val="auto"/>
          <w:lang w:val="en-US"/>
        </w:rPr>
        <w:t xml:space="preserve"> </w:t>
      </w:r>
      <w:proofErr w:type="gramStart"/>
      <w:r w:rsidRPr="003C5E16">
        <w:rPr>
          <w:rStyle w:val="SubtleEmphasis"/>
          <w:i w:val="0"/>
          <w:iCs w:val="0"/>
          <w:color w:val="auto"/>
          <w:lang w:val="en-US"/>
        </w:rPr>
        <w:t>Can. J. Fish.</w:t>
      </w:r>
      <w:proofErr w:type="gramEnd"/>
      <w:r w:rsidRPr="003C5E16">
        <w:rPr>
          <w:rStyle w:val="SubtleEmphasis"/>
          <w:i w:val="0"/>
          <w:iCs w:val="0"/>
          <w:color w:val="auto"/>
          <w:lang w:val="en-US"/>
        </w:rPr>
        <w:t xml:space="preserve"> </w:t>
      </w:r>
      <w:proofErr w:type="spellStart"/>
      <w:proofErr w:type="gramStart"/>
      <w:r w:rsidRPr="003C5E16">
        <w:rPr>
          <w:rStyle w:val="SubtleEmphasis"/>
          <w:i w:val="0"/>
          <w:iCs w:val="0"/>
          <w:color w:val="auto"/>
          <w:lang w:val="en-US"/>
        </w:rPr>
        <w:t>Aquat</w:t>
      </w:r>
      <w:proofErr w:type="spellEnd"/>
      <w:r w:rsidRPr="003C5E16">
        <w:rPr>
          <w:rStyle w:val="SubtleEmphasis"/>
          <w:i w:val="0"/>
          <w:iCs w:val="0"/>
          <w:color w:val="auto"/>
          <w:lang w:val="en-US"/>
        </w:rPr>
        <w:t>.</w:t>
      </w:r>
      <w:proofErr w:type="gramEnd"/>
      <w:r w:rsidRPr="003C5E16">
        <w:rPr>
          <w:rStyle w:val="SubtleEmphasis"/>
          <w:i w:val="0"/>
          <w:iCs w:val="0"/>
          <w:color w:val="auto"/>
          <w:lang w:val="en-US"/>
        </w:rPr>
        <w:t xml:space="preserve"> Sci. 56(5):</w:t>
      </w:r>
      <w:r>
        <w:rPr>
          <w:rStyle w:val="SubtleEmphasis"/>
          <w:i w:val="0"/>
          <w:iCs w:val="0"/>
          <w:color w:val="auto"/>
          <w:lang w:val="en-US"/>
        </w:rPr>
        <w:t xml:space="preserve"> </w:t>
      </w:r>
      <w:r w:rsidRPr="00F12414">
        <w:rPr>
          <w:rStyle w:val="SubtleEmphasis"/>
          <w:i w:val="0"/>
          <w:iCs w:val="0"/>
          <w:color w:val="auto"/>
          <w:lang w:val="en-US"/>
        </w:rPr>
        <w:t xml:space="preserve">888–896. </w:t>
      </w:r>
      <w:proofErr w:type="gramStart"/>
      <w:r w:rsidRPr="00F12414">
        <w:rPr>
          <w:rStyle w:val="SubtleEmphasis"/>
          <w:i w:val="0"/>
          <w:iCs w:val="0"/>
          <w:color w:val="auto"/>
          <w:lang w:val="en-US"/>
        </w:rPr>
        <w:t>doi:</w:t>
      </w:r>
      <w:proofErr w:type="gramEnd"/>
      <w:r w:rsidRPr="00F12414">
        <w:rPr>
          <w:rStyle w:val="SubtleEmphasis"/>
          <w:i w:val="0"/>
          <w:iCs w:val="0"/>
          <w:color w:val="auto"/>
          <w:lang w:val="en-US"/>
        </w:rPr>
        <w:t>10.1139/f99-013.</w:t>
      </w:r>
    </w:p>
    <w:p w:rsidR="003C5E16" w:rsidRPr="00F12414" w:rsidRDefault="003C5E16" w:rsidP="003C5E16">
      <w:pPr>
        <w:pStyle w:val="NoSpacing"/>
        <w:rPr>
          <w:rStyle w:val="SubtleEmphasis"/>
          <w:i w:val="0"/>
          <w:iCs w:val="0"/>
          <w:color w:val="auto"/>
          <w:lang w:val="en-US"/>
        </w:rPr>
      </w:pPr>
    </w:p>
    <w:p w:rsidR="00442F34" w:rsidRPr="009F437F" w:rsidRDefault="00442F34" w:rsidP="003C5E16">
      <w:pPr>
        <w:pStyle w:val="NoSpacing"/>
        <w:rPr>
          <w:rStyle w:val="SubtleEmphasis"/>
          <w:i w:val="0"/>
          <w:iCs w:val="0"/>
          <w:color w:val="auto"/>
        </w:rPr>
      </w:pPr>
      <w:proofErr w:type="gramStart"/>
      <w:r w:rsidRPr="00442F34">
        <w:rPr>
          <w:rStyle w:val="SubtleEmphasis"/>
          <w:i w:val="0"/>
          <w:iCs w:val="0"/>
          <w:color w:val="auto"/>
          <w:lang w:val="en-US"/>
        </w:rPr>
        <w:t>Holmes,</w:t>
      </w:r>
      <w:r>
        <w:rPr>
          <w:rStyle w:val="SubtleEmphasis"/>
          <w:i w:val="0"/>
          <w:iCs w:val="0"/>
          <w:color w:val="auto"/>
          <w:lang w:val="en-US"/>
        </w:rPr>
        <w:t xml:space="preserve"> J.A, </w:t>
      </w:r>
      <w:r w:rsidRPr="00442F34">
        <w:rPr>
          <w:rStyle w:val="SubtleEmphasis"/>
          <w:i w:val="0"/>
          <w:iCs w:val="0"/>
          <w:color w:val="auto"/>
          <w:lang w:val="en-US"/>
        </w:rPr>
        <w:t>Cronkite,</w:t>
      </w:r>
      <w:r>
        <w:rPr>
          <w:rStyle w:val="SubtleEmphasis"/>
          <w:i w:val="0"/>
          <w:iCs w:val="0"/>
          <w:color w:val="auto"/>
          <w:lang w:val="en-US"/>
        </w:rPr>
        <w:t xml:space="preserve"> G.M.W., </w:t>
      </w:r>
      <w:proofErr w:type="spellStart"/>
      <w:r w:rsidRPr="00442F34">
        <w:rPr>
          <w:rStyle w:val="SubtleEmphasis"/>
          <w:i w:val="0"/>
          <w:iCs w:val="0"/>
          <w:color w:val="auto"/>
          <w:lang w:val="en-US"/>
        </w:rPr>
        <w:t>Enzenhofer</w:t>
      </w:r>
      <w:proofErr w:type="spellEnd"/>
      <w:r w:rsidRPr="00442F34">
        <w:rPr>
          <w:rStyle w:val="SubtleEmphasis"/>
          <w:i w:val="0"/>
          <w:iCs w:val="0"/>
          <w:color w:val="auto"/>
          <w:lang w:val="en-US"/>
        </w:rPr>
        <w:t>,</w:t>
      </w:r>
      <w:r>
        <w:rPr>
          <w:rStyle w:val="SubtleEmphasis"/>
          <w:i w:val="0"/>
          <w:iCs w:val="0"/>
          <w:color w:val="auto"/>
          <w:lang w:val="en-US"/>
        </w:rPr>
        <w:t xml:space="preserve"> H.J. and</w:t>
      </w:r>
      <w:r w:rsidRPr="00442F34">
        <w:rPr>
          <w:rStyle w:val="SubtleEmphasis"/>
          <w:i w:val="0"/>
          <w:iCs w:val="0"/>
          <w:color w:val="auto"/>
          <w:lang w:val="en-US"/>
        </w:rPr>
        <w:t xml:space="preserve"> Mulligan</w:t>
      </w:r>
      <w:r>
        <w:rPr>
          <w:rStyle w:val="SubtleEmphasis"/>
          <w:i w:val="0"/>
          <w:iCs w:val="0"/>
          <w:color w:val="auto"/>
          <w:lang w:val="en-US"/>
        </w:rPr>
        <w:t>, T.J. 2006.</w:t>
      </w:r>
      <w:proofErr w:type="gramEnd"/>
      <w:r w:rsidRPr="00442F34">
        <w:rPr>
          <w:rStyle w:val="SubtleEmphasis"/>
          <w:i w:val="0"/>
          <w:iCs w:val="0"/>
          <w:color w:val="auto"/>
          <w:lang w:val="en-US"/>
        </w:rPr>
        <w:t xml:space="preserve"> </w:t>
      </w:r>
      <w:proofErr w:type="gramStart"/>
      <w:r w:rsidRPr="00442F34">
        <w:rPr>
          <w:rStyle w:val="SubtleEmphasis"/>
          <w:i w:val="0"/>
          <w:iCs w:val="0"/>
          <w:color w:val="auto"/>
          <w:lang w:val="en-US"/>
        </w:rPr>
        <w:t>Accuracy and precision of fish-count data from a “dual-frequency identification sonar” (DIDSON) imaging system, ICES J</w:t>
      </w:r>
      <w:r>
        <w:rPr>
          <w:rStyle w:val="SubtleEmphasis"/>
          <w:i w:val="0"/>
          <w:iCs w:val="0"/>
          <w:color w:val="auto"/>
          <w:lang w:val="en-US"/>
        </w:rPr>
        <w:t>ournal of Marine Science.</w:t>
      </w:r>
      <w:proofErr w:type="gramEnd"/>
      <w:r>
        <w:rPr>
          <w:rStyle w:val="SubtleEmphasis"/>
          <w:i w:val="0"/>
          <w:iCs w:val="0"/>
          <w:color w:val="auto"/>
          <w:lang w:val="en-US"/>
        </w:rPr>
        <w:t xml:space="preserve">  </w:t>
      </w:r>
      <w:r w:rsidRPr="009F437F">
        <w:rPr>
          <w:rStyle w:val="SubtleEmphasis"/>
          <w:i w:val="0"/>
          <w:iCs w:val="0"/>
          <w:color w:val="auto"/>
        </w:rPr>
        <w:t>63: 543–555, https</w:t>
      </w:r>
      <w:proofErr w:type="gramStart"/>
      <w:r w:rsidRPr="009F437F">
        <w:rPr>
          <w:rStyle w:val="SubtleEmphasis"/>
          <w:i w:val="0"/>
          <w:iCs w:val="0"/>
          <w:color w:val="auto"/>
        </w:rPr>
        <w:t>://</w:t>
      </w:r>
      <w:proofErr w:type="gramEnd"/>
      <w:r w:rsidRPr="009F437F">
        <w:rPr>
          <w:rStyle w:val="SubtleEmphasis"/>
          <w:i w:val="0"/>
          <w:iCs w:val="0"/>
          <w:color w:val="auto"/>
        </w:rPr>
        <w:t>doi.org/10.1016/j.icesjms.2005.08.015</w:t>
      </w:r>
    </w:p>
    <w:p w:rsidR="003C5E16" w:rsidRPr="009F437F" w:rsidRDefault="003C5E16" w:rsidP="003C5E16">
      <w:pPr>
        <w:pStyle w:val="NoSpacing"/>
        <w:rPr>
          <w:rStyle w:val="SubtleEmphasis"/>
          <w:i w:val="0"/>
          <w:iCs w:val="0"/>
          <w:color w:val="auto"/>
        </w:rPr>
      </w:pPr>
    </w:p>
    <w:p w:rsidR="002E626A" w:rsidRDefault="002E626A" w:rsidP="002E626A">
      <w:pPr>
        <w:pStyle w:val="NoSpacing"/>
        <w:rPr>
          <w:rStyle w:val="SubtleEmphasis"/>
          <w:i w:val="0"/>
          <w:iCs w:val="0"/>
          <w:color w:val="auto"/>
          <w:lang w:val="en-US"/>
        </w:rPr>
      </w:pPr>
      <w:r w:rsidRPr="009F437F">
        <w:rPr>
          <w:rStyle w:val="SubtleEmphasis"/>
          <w:i w:val="0"/>
          <w:iCs w:val="0"/>
          <w:color w:val="auto"/>
        </w:rPr>
        <w:t xml:space="preserve">Kuparinen, A., Mäntyniemi, S., </w:t>
      </w:r>
      <w:proofErr w:type="spellStart"/>
      <w:r w:rsidRPr="009F437F">
        <w:rPr>
          <w:rStyle w:val="SubtleEmphasis"/>
          <w:i w:val="0"/>
          <w:iCs w:val="0"/>
          <w:color w:val="auto"/>
        </w:rPr>
        <w:t>Hutchings</w:t>
      </w:r>
      <w:proofErr w:type="spellEnd"/>
      <w:r w:rsidRPr="009F437F">
        <w:rPr>
          <w:rStyle w:val="SubtleEmphasis"/>
          <w:i w:val="0"/>
          <w:iCs w:val="0"/>
          <w:color w:val="auto"/>
        </w:rPr>
        <w:t xml:space="preserve">, J.A., and Kuikka, S. 2012. </w:t>
      </w:r>
      <w:r w:rsidRPr="002E626A">
        <w:rPr>
          <w:rStyle w:val="SubtleEmphasis"/>
          <w:i w:val="0"/>
          <w:iCs w:val="0"/>
          <w:color w:val="auto"/>
          <w:lang w:val="en-US"/>
        </w:rPr>
        <w:t>Increasing biological realism of fisheries stock assessment: towards hierarchical</w:t>
      </w:r>
      <w:r>
        <w:rPr>
          <w:rStyle w:val="SubtleEmphasis"/>
          <w:i w:val="0"/>
          <w:iCs w:val="0"/>
          <w:color w:val="auto"/>
          <w:lang w:val="en-US"/>
        </w:rPr>
        <w:t xml:space="preserve"> Bayesian </w:t>
      </w:r>
      <w:r w:rsidRPr="002E626A">
        <w:rPr>
          <w:rStyle w:val="SubtleEmphasis"/>
          <w:i w:val="0"/>
          <w:iCs w:val="0"/>
          <w:color w:val="auto"/>
          <w:lang w:val="en-US"/>
        </w:rPr>
        <w:t>methods</w:t>
      </w:r>
      <w:r>
        <w:rPr>
          <w:rStyle w:val="SubtleEmphasis"/>
          <w:i w:val="0"/>
          <w:iCs w:val="0"/>
          <w:color w:val="auto"/>
          <w:lang w:val="en-US"/>
        </w:rPr>
        <w:t xml:space="preserve">. </w:t>
      </w:r>
      <w:r w:rsidRPr="002E626A">
        <w:rPr>
          <w:rStyle w:val="SubtleEmphasis"/>
          <w:i w:val="0"/>
          <w:iCs w:val="0"/>
          <w:color w:val="auto"/>
          <w:lang w:val="en-US"/>
        </w:rPr>
        <w:t xml:space="preserve">Environ. </w:t>
      </w:r>
      <w:proofErr w:type="gramStart"/>
      <w:r w:rsidRPr="002E626A">
        <w:rPr>
          <w:rStyle w:val="SubtleEmphasis"/>
          <w:i w:val="0"/>
          <w:iCs w:val="0"/>
          <w:color w:val="auto"/>
          <w:lang w:val="en-US"/>
        </w:rPr>
        <w:t>Rev. 20: 135–151</w:t>
      </w:r>
      <w:r>
        <w:rPr>
          <w:rStyle w:val="SubtleEmphasis"/>
          <w:i w:val="0"/>
          <w:iCs w:val="0"/>
          <w:color w:val="auto"/>
          <w:lang w:val="en-US"/>
        </w:rPr>
        <w:t>.</w:t>
      </w:r>
      <w:proofErr w:type="gramEnd"/>
      <w:r>
        <w:rPr>
          <w:rStyle w:val="SubtleEmphasis"/>
          <w:i w:val="0"/>
          <w:iCs w:val="0"/>
          <w:color w:val="auto"/>
          <w:lang w:val="en-US"/>
        </w:rPr>
        <w:t xml:space="preserve"> </w:t>
      </w:r>
      <w:proofErr w:type="gramStart"/>
      <w:r w:rsidRPr="002E626A">
        <w:rPr>
          <w:rStyle w:val="SubtleEmphasis"/>
          <w:i w:val="0"/>
          <w:iCs w:val="0"/>
          <w:color w:val="auto"/>
          <w:lang w:val="en-US"/>
        </w:rPr>
        <w:t>doi:</w:t>
      </w:r>
      <w:proofErr w:type="gramEnd"/>
      <w:r w:rsidRPr="002E626A">
        <w:rPr>
          <w:rStyle w:val="SubtleEmphasis"/>
          <w:i w:val="0"/>
          <w:iCs w:val="0"/>
          <w:color w:val="auto"/>
          <w:lang w:val="en-US"/>
        </w:rPr>
        <w:t>10.1139/A2012-006</w:t>
      </w:r>
      <w:r w:rsidR="00273020">
        <w:rPr>
          <w:rStyle w:val="SubtleEmphasis"/>
          <w:i w:val="0"/>
          <w:iCs w:val="0"/>
          <w:color w:val="auto"/>
          <w:lang w:val="en-US"/>
        </w:rPr>
        <w:t>.</w:t>
      </w:r>
    </w:p>
    <w:p w:rsidR="00522301" w:rsidRDefault="00522301" w:rsidP="002E626A">
      <w:pPr>
        <w:pStyle w:val="NoSpacing"/>
        <w:rPr>
          <w:rStyle w:val="SubtleEmphasis"/>
          <w:i w:val="0"/>
          <w:iCs w:val="0"/>
          <w:color w:val="auto"/>
          <w:lang w:val="en-US"/>
        </w:rPr>
      </w:pPr>
    </w:p>
    <w:p w:rsidR="002462BF" w:rsidRPr="009F437F" w:rsidRDefault="002462BF" w:rsidP="002E626A">
      <w:pPr>
        <w:pStyle w:val="NoSpacing"/>
        <w:rPr>
          <w:rStyle w:val="SubtleEmphasis"/>
          <w:i w:val="0"/>
          <w:color w:val="auto"/>
          <w:lang w:val="en-US"/>
        </w:rPr>
      </w:pPr>
      <w:proofErr w:type="gramStart"/>
      <w:r w:rsidRPr="00EF03F7">
        <w:rPr>
          <w:rStyle w:val="SubtleEmphasis"/>
          <w:i w:val="0"/>
          <w:iCs w:val="0"/>
          <w:color w:val="auto"/>
          <w:lang w:val="en-US"/>
        </w:rPr>
        <w:t>Mäntyniemi, S., and Romakkaniemi, A. 2002.</w:t>
      </w:r>
      <w:proofErr w:type="gramEnd"/>
      <w:r w:rsidRPr="00EF03F7">
        <w:rPr>
          <w:rStyle w:val="SubtleEmphasis"/>
          <w:i w:val="0"/>
          <w:iCs w:val="0"/>
          <w:color w:val="auto"/>
          <w:lang w:val="en-US"/>
        </w:rPr>
        <w:t xml:space="preserve"> </w:t>
      </w:r>
      <w:proofErr w:type="gramStart"/>
      <w:r w:rsidRPr="002462BF">
        <w:rPr>
          <w:rStyle w:val="SubtleEmphasis"/>
          <w:i w:val="0"/>
          <w:iCs w:val="0"/>
          <w:color w:val="auto"/>
          <w:lang w:val="en-US"/>
        </w:rPr>
        <w:t xml:space="preserve">Bayesian mark-recapture estimation with an application to a salmonid </w:t>
      </w:r>
      <w:proofErr w:type="spellStart"/>
      <w:r w:rsidRPr="002462BF">
        <w:rPr>
          <w:rStyle w:val="SubtleEmphasis"/>
          <w:i w:val="0"/>
          <w:iCs w:val="0"/>
          <w:color w:val="auto"/>
          <w:lang w:val="en-US"/>
        </w:rPr>
        <w:t>smolt</w:t>
      </w:r>
      <w:proofErr w:type="spellEnd"/>
      <w:r w:rsidRPr="002462BF">
        <w:rPr>
          <w:rStyle w:val="SubtleEmphasis"/>
          <w:i w:val="0"/>
          <w:iCs w:val="0"/>
          <w:color w:val="auto"/>
          <w:lang w:val="en-US"/>
        </w:rPr>
        <w:t xml:space="preserve"> population.</w:t>
      </w:r>
      <w:proofErr w:type="gramEnd"/>
      <w:r w:rsidRPr="002462BF">
        <w:rPr>
          <w:rStyle w:val="SubtleEmphasis"/>
          <w:i w:val="0"/>
          <w:iCs w:val="0"/>
          <w:color w:val="auto"/>
          <w:lang w:val="en-US"/>
        </w:rPr>
        <w:t xml:space="preserve"> </w:t>
      </w:r>
      <w:proofErr w:type="gramStart"/>
      <w:r w:rsidRPr="003C5E16">
        <w:rPr>
          <w:rStyle w:val="SubtleEmphasis"/>
          <w:i w:val="0"/>
          <w:iCs w:val="0"/>
          <w:color w:val="auto"/>
          <w:lang w:val="en-US"/>
        </w:rPr>
        <w:t>Can. J.</w:t>
      </w:r>
      <w:r>
        <w:rPr>
          <w:rStyle w:val="SubtleEmphasis"/>
          <w:i w:val="0"/>
          <w:iCs w:val="0"/>
          <w:color w:val="auto"/>
          <w:lang w:val="en-US"/>
        </w:rPr>
        <w:t xml:space="preserve"> </w:t>
      </w:r>
      <w:r w:rsidRPr="003C5E16">
        <w:rPr>
          <w:rStyle w:val="SubtleEmphasis"/>
          <w:i w:val="0"/>
          <w:iCs w:val="0"/>
          <w:color w:val="auto"/>
          <w:lang w:val="en-US"/>
        </w:rPr>
        <w:t>Fish.</w:t>
      </w:r>
      <w:proofErr w:type="gramEnd"/>
      <w:r w:rsidRPr="003C5E16">
        <w:rPr>
          <w:rStyle w:val="SubtleEmphasis"/>
          <w:i w:val="0"/>
          <w:iCs w:val="0"/>
          <w:color w:val="auto"/>
          <w:lang w:val="en-US"/>
        </w:rPr>
        <w:t xml:space="preserve"> </w:t>
      </w:r>
      <w:proofErr w:type="spellStart"/>
      <w:proofErr w:type="gramStart"/>
      <w:r w:rsidRPr="003C5E16">
        <w:rPr>
          <w:rStyle w:val="SubtleEmphasis"/>
          <w:i w:val="0"/>
          <w:iCs w:val="0"/>
          <w:color w:val="auto"/>
          <w:lang w:val="en-US"/>
        </w:rPr>
        <w:t>Aquat</w:t>
      </w:r>
      <w:proofErr w:type="spellEnd"/>
      <w:r w:rsidRPr="003C5E16">
        <w:rPr>
          <w:rStyle w:val="SubtleEmphasis"/>
          <w:i w:val="0"/>
          <w:iCs w:val="0"/>
          <w:color w:val="auto"/>
          <w:lang w:val="en-US"/>
        </w:rPr>
        <w:t>.</w:t>
      </w:r>
      <w:proofErr w:type="gramEnd"/>
      <w:r w:rsidRPr="003C5E16">
        <w:rPr>
          <w:rStyle w:val="SubtleEmphasis"/>
          <w:i w:val="0"/>
          <w:iCs w:val="0"/>
          <w:color w:val="auto"/>
          <w:lang w:val="en-US"/>
        </w:rPr>
        <w:t xml:space="preserve"> Sci.</w:t>
      </w:r>
      <w:r>
        <w:rPr>
          <w:rStyle w:val="SubtleEmphasis"/>
          <w:i w:val="0"/>
          <w:iCs w:val="0"/>
          <w:color w:val="auto"/>
          <w:lang w:val="en-US"/>
        </w:rPr>
        <w:t xml:space="preserve"> 59: 1748-1758. </w:t>
      </w:r>
      <w:r w:rsidRPr="009F437F">
        <w:rPr>
          <w:rStyle w:val="SubtleEmphasis"/>
          <w:i w:val="0"/>
          <w:color w:val="auto"/>
          <w:lang w:val="en-US"/>
        </w:rPr>
        <w:t>Doi</w:t>
      </w:r>
      <w:proofErr w:type="gramStart"/>
      <w:r w:rsidRPr="009F437F">
        <w:rPr>
          <w:rStyle w:val="SubtleEmphasis"/>
          <w:i w:val="0"/>
          <w:color w:val="auto"/>
          <w:lang w:val="en-US"/>
        </w:rPr>
        <w:t>:10.1139</w:t>
      </w:r>
      <w:proofErr w:type="gramEnd"/>
      <w:r w:rsidRPr="009F437F">
        <w:rPr>
          <w:rStyle w:val="SubtleEmphasis"/>
          <w:i w:val="0"/>
          <w:color w:val="auto"/>
          <w:lang w:val="en-US"/>
        </w:rPr>
        <w:t>/F02-146</w:t>
      </w:r>
      <w:r w:rsidR="00273020" w:rsidRPr="009F437F">
        <w:rPr>
          <w:rStyle w:val="SubtleEmphasis"/>
          <w:i w:val="0"/>
          <w:color w:val="auto"/>
          <w:lang w:val="en-US"/>
        </w:rPr>
        <w:t>.</w:t>
      </w:r>
    </w:p>
    <w:p w:rsidR="002462BF" w:rsidRPr="009F437F" w:rsidRDefault="002462BF" w:rsidP="002E626A">
      <w:pPr>
        <w:pStyle w:val="NoSpacing"/>
        <w:rPr>
          <w:rStyle w:val="SubtleEmphasis"/>
          <w:i w:val="0"/>
          <w:color w:val="auto"/>
          <w:lang w:val="en-US"/>
        </w:rPr>
      </w:pPr>
    </w:p>
    <w:p w:rsidR="00EE6F87" w:rsidRPr="002462BF" w:rsidRDefault="00EE6F87" w:rsidP="002E626A">
      <w:pPr>
        <w:pStyle w:val="NoSpacing"/>
        <w:rPr>
          <w:rStyle w:val="SubtleEmphasis"/>
          <w:i w:val="0"/>
          <w:iCs w:val="0"/>
          <w:color w:val="auto"/>
          <w:lang w:val="en-US"/>
        </w:rPr>
      </w:pPr>
      <w:proofErr w:type="gramStart"/>
      <w:r w:rsidRPr="009F437F">
        <w:rPr>
          <w:rStyle w:val="SubtleEmphasis"/>
          <w:i w:val="0"/>
          <w:iCs w:val="0"/>
          <w:color w:val="auto"/>
          <w:lang w:val="en-US"/>
        </w:rPr>
        <w:t xml:space="preserve">Orell, P., Erkinaro, J., </w:t>
      </w:r>
      <w:proofErr w:type="spellStart"/>
      <w:r w:rsidRPr="009F437F">
        <w:rPr>
          <w:rStyle w:val="SubtleEmphasis"/>
          <w:i w:val="0"/>
          <w:iCs w:val="0"/>
          <w:color w:val="auto"/>
          <w:lang w:val="en-US"/>
        </w:rPr>
        <w:t>Svenning</w:t>
      </w:r>
      <w:proofErr w:type="spellEnd"/>
      <w:r w:rsidRPr="009F437F">
        <w:rPr>
          <w:rStyle w:val="SubtleEmphasis"/>
          <w:i w:val="0"/>
          <w:iCs w:val="0"/>
          <w:color w:val="auto"/>
          <w:lang w:val="en-US"/>
        </w:rPr>
        <w:t xml:space="preserve">, M., </w:t>
      </w:r>
      <w:proofErr w:type="spellStart"/>
      <w:r w:rsidRPr="009F437F">
        <w:rPr>
          <w:rStyle w:val="SubtleEmphasis"/>
          <w:i w:val="0"/>
          <w:iCs w:val="0"/>
          <w:color w:val="auto"/>
          <w:lang w:val="en-US"/>
        </w:rPr>
        <w:t>Davidsen</w:t>
      </w:r>
      <w:proofErr w:type="spellEnd"/>
      <w:r w:rsidRPr="009F437F">
        <w:rPr>
          <w:rStyle w:val="SubtleEmphasis"/>
          <w:i w:val="0"/>
          <w:iCs w:val="0"/>
          <w:color w:val="auto"/>
          <w:lang w:val="en-US"/>
        </w:rPr>
        <w:t>, J. &amp; Niemelä, E.</w:t>
      </w:r>
      <w:proofErr w:type="gramEnd"/>
      <w:r w:rsidRPr="009F437F">
        <w:rPr>
          <w:rStyle w:val="SubtleEmphasis"/>
          <w:i w:val="0"/>
          <w:iCs w:val="0"/>
          <w:color w:val="auto"/>
          <w:lang w:val="en-US"/>
        </w:rPr>
        <w:t xml:space="preserve">  </w:t>
      </w:r>
      <w:r w:rsidRPr="00EE6F87">
        <w:rPr>
          <w:rStyle w:val="SubtleEmphasis"/>
          <w:i w:val="0"/>
          <w:iCs w:val="0"/>
          <w:color w:val="auto"/>
          <w:lang w:val="en-US"/>
        </w:rPr>
        <w:t xml:space="preserve">2007. Synchrony in the downstream migration of </w:t>
      </w:r>
      <w:proofErr w:type="spellStart"/>
      <w:r w:rsidRPr="00EE6F87">
        <w:rPr>
          <w:rStyle w:val="SubtleEmphasis"/>
          <w:i w:val="0"/>
          <w:iCs w:val="0"/>
          <w:color w:val="auto"/>
          <w:lang w:val="en-US"/>
        </w:rPr>
        <w:t>smolts</w:t>
      </w:r>
      <w:proofErr w:type="spellEnd"/>
      <w:r w:rsidRPr="00EE6F87">
        <w:rPr>
          <w:rStyle w:val="SubtleEmphasis"/>
          <w:i w:val="0"/>
          <w:iCs w:val="0"/>
          <w:color w:val="auto"/>
          <w:lang w:val="en-US"/>
        </w:rPr>
        <w:t xml:space="preserve"> and upstream migration of adult Atlantic salmon in </w:t>
      </w:r>
      <w:r>
        <w:rPr>
          <w:rStyle w:val="SubtleEmphasis"/>
          <w:i w:val="0"/>
          <w:iCs w:val="0"/>
          <w:color w:val="auto"/>
          <w:lang w:val="en-US"/>
        </w:rPr>
        <w:t xml:space="preserve">the sub-Arctic River </w:t>
      </w:r>
      <w:proofErr w:type="spellStart"/>
      <w:r>
        <w:rPr>
          <w:rStyle w:val="SubtleEmphasis"/>
          <w:i w:val="0"/>
          <w:iCs w:val="0"/>
          <w:color w:val="auto"/>
          <w:lang w:val="en-US"/>
        </w:rPr>
        <w:t>Utsjoki</w:t>
      </w:r>
      <w:proofErr w:type="spellEnd"/>
      <w:r>
        <w:rPr>
          <w:rStyle w:val="SubtleEmphasis"/>
          <w:i w:val="0"/>
          <w:iCs w:val="0"/>
          <w:color w:val="auto"/>
          <w:lang w:val="en-US"/>
        </w:rPr>
        <w:t xml:space="preserve">. </w:t>
      </w:r>
      <w:r w:rsidRPr="00EE6F87">
        <w:rPr>
          <w:rStyle w:val="SubtleEmphasis"/>
          <w:i w:val="0"/>
          <w:iCs w:val="0"/>
          <w:color w:val="auto"/>
          <w:lang w:val="en-US"/>
        </w:rPr>
        <w:t>Journal of Fish Biology 71: 1735–1750.</w:t>
      </w:r>
    </w:p>
    <w:p w:rsidR="002462BF" w:rsidRDefault="002462BF" w:rsidP="002E626A">
      <w:pPr>
        <w:pStyle w:val="NoSpacing"/>
        <w:rPr>
          <w:rStyle w:val="SubtleEmphasis"/>
          <w:i w:val="0"/>
          <w:iCs w:val="0"/>
          <w:color w:val="auto"/>
          <w:lang w:val="en-US"/>
        </w:rPr>
      </w:pPr>
    </w:p>
    <w:p w:rsidR="00EE6F87" w:rsidRDefault="00EE6F87" w:rsidP="002E626A">
      <w:pPr>
        <w:pStyle w:val="NoSpacing"/>
        <w:rPr>
          <w:rStyle w:val="SubtleEmphasis"/>
          <w:i w:val="0"/>
          <w:iCs w:val="0"/>
          <w:color w:val="auto"/>
          <w:lang w:val="en-GB"/>
        </w:rPr>
      </w:pPr>
      <w:r w:rsidRPr="000B2182">
        <w:rPr>
          <w:rStyle w:val="SubtleEmphasis"/>
          <w:i w:val="0"/>
          <w:iCs w:val="0"/>
          <w:color w:val="auto"/>
        </w:rPr>
        <w:t xml:space="preserve">Orell, P., Erkinaro, J. &amp; Karppinen, P. 2011. </w:t>
      </w:r>
      <w:proofErr w:type="gramStart"/>
      <w:r w:rsidRPr="00EE6F87">
        <w:rPr>
          <w:rStyle w:val="SubtleEmphasis"/>
          <w:i w:val="0"/>
          <w:iCs w:val="0"/>
          <w:color w:val="auto"/>
          <w:lang w:val="en-GB"/>
        </w:rPr>
        <w:t xml:space="preserve">Accuracy of snorkelling counts in assessing spawning stock of Atlantic salmon, Salmo </w:t>
      </w:r>
      <w:proofErr w:type="spellStart"/>
      <w:r w:rsidRPr="00EE6F87">
        <w:rPr>
          <w:rStyle w:val="SubtleEmphasis"/>
          <w:i w:val="0"/>
          <w:iCs w:val="0"/>
          <w:color w:val="auto"/>
          <w:lang w:val="en-GB"/>
        </w:rPr>
        <w:t>salar</w:t>
      </w:r>
      <w:proofErr w:type="spellEnd"/>
      <w:r w:rsidRPr="00EE6F87">
        <w:rPr>
          <w:rStyle w:val="SubtleEmphasis"/>
          <w:i w:val="0"/>
          <w:iCs w:val="0"/>
          <w:color w:val="auto"/>
          <w:lang w:val="en-GB"/>
        </w:rPr>
        <w:t>, as verified by radio-tagged fish and underwater video monitoring.</w:t>
      </w:r>
      <w:proofErr w:type="gramEnd"/>
      <w:r w:rsidRPr="00EE6F87">
        <w:rPr>
          <w:rStyle w:val="SubtleEmphasis"/>
          <w:i w:val="0"/>
          <w:iCs w:val="0"/>
          <w:color w:val="auto"/>
          <w:lang w:val="en-GB"/>
        </w:rPr>
        <w:t xml:space="preserve"> </w:t>
      </w:r>
      <w:proofErr w:type="gramStart"/>
      <w:r w:rsidRPr="00EE6F87">
        <w:rPr>
          <w:rStyle w:val="SubtleEmphasis"/>
          <w:i w:val="0"/>
          <w:iCs w:val="0"/>
          <w:color w:val="auto"/>
          <w:lang w:val="en-GB"/>
        </w:rPr>
        <w:t>–  Fisheries</w:t>
      </w:r>
      <w:proofErr w:type="gramEnd"/>
      <w:r w:rsidRPr="00EE6F87">
        <w:rPr>
          <w:rStyle w:val="SubtleEmphasis"/>
          <w:i w:val="0"/>
          <w:iCs w:val="0"/>
          <w:color w:val="auto"/>
          <w:lang w:val="en-GB"/>
        </w:rPr>
        <w:t xml:space="preserve"> Management and Ecology 18: 392–399.</w:t>
      </w:r>
    </w:p>
    <w:p w:rsidR="00EE6F87" w:rsidRDefault="00EE6F87" w:rsidP="002E626A">
      <w:pPr>
        <w:pStyle w:val="NoSpacing"/>
        <w:rPr>
          <w:rStyle w:val="SubtleEmphasis"/>
          <w:i w:val="0"/>
          <w:iCs w:val="0"/>
          <w:color w:val="auto"/>
          <w:lang w:val="en-GB"/>
        </w:rPr>
      </w:pPr>
    </w:p>
    <w:p w:rsidR="00EE6F87" w:rsidRPr="00EE6F87" w:rsidRDefault="00EE6F87" w:rsidP="002E626A">
      <w:pPr>
        <w:pStyle w:val="NoSpacing"/>
        <w:rPr>
          <w:rStyle w:val="SubtleEmphasis"/>
          <w:i w:val="0"/>
          <w:iCs w:val="0"/>
          <w:color w:val="auto"/>
          <w:lang w:val="en-GB"/>
        </w:rPr>
      </w:pPr>
      <w:r w:rsidRPr="00EE6F87">
        <w:rPr>
          <w:rStyle w:val="SubtleEmphasis"/>
          <w:i w:val="0"/>
          <w:iCs w:val="0"/>
          <w:color w:val="auto"/>
          <w:lang w:val="en-GB"/>
        </w:rPr>
        <w:t xml:space="preserve">Otero, J., </w:t>
      </w:r>
      <w:proofErr w:type="spellStart"/>
      <w:r w:rsidRPr="00EE6F87">
        <w:rPr>
          <w:rStyle w:val="SubtleEmphasis"/>
          <w:i w:val="0"/>
          <w:iCs w:val="0"/>
          <w:color w:val="auto"/>
          <w:lang w:val="en-GB"/>
        </w:rPr>
        <w:t>L'Abée</w:t>
      </w:r>
      <w:proofErr w:type="spellEnd"/>
      <w:r w:rsidRPr="00EE6F87">
        <w:rPr>
          <w:rStyle w:val="SubtleEmphasis"/>
          <w:i w:val="0"/>
          <w:iCs w:val="0"/>
          <w:color w:val="auto"/>
          <w:lang w:val="en-GB"/>
        </w:rPr>
        <w:t xml:space="preserve">-Lund, J.H., Castro-Santos, T., Leonardsson, K., </w:t>
      </w:r>
      <w:proofErr w:type="spellStart"/>
      <w:r w:rsidRPr="00EE6F87">
        <w:rPr>
          <w:rStyle w:val="SubtleEmphasis"/>
          <w:i w:val="0"/>
          <w:iCs w:val="0"/>
          <w:color w:val="auto"/>
          <w:lang w:val="en-GB"/>
        </w:rPr>
        <w:t>Storvik</w:t>
      </w:r>
      <w:proofErr w:type="spellEnd"/>
      <w:r w:rsidRPr="00EE6F87">
        <w:rPr>
          <w:rStyle w:val="SubtleEmphasis"/>
          <w:i w:val="0"/>
          <w:iCs w:val="0"/>
          <w:color w:val="auto"/>
          <w:lang w:val="en-GB"/>
        </w:rPr>
        <w:t xml:space="preserve">, G.O., </w:t>
      </w:r>
      <w:proofErr w:type="spellStart"/>
      <w:r w:rsidRPr="00EE6F87">
        <w:rPr>
          <w:rStyle w:val="SubtleEmphasis"/>
          <w:i w:val="0"/>
          <w:iCs w:val="0"/>
          <w:color w:val="auto"/>
          <w:lang w:val="en-GB"/>
        </w:rPr>
        <w:t>Jonsson</w:t>
      </w:r>
      <w:proofErr w:type="spellEnd"/>
      <w:r w:rsidRPr="00EE6F87">
        <w:rPr>
          <w:rStyle w:val="SubtleEmphasis"/>
          <w:i w:val="0"/>
          <w:iCs w:val="0"/>
          <w:color w:val="auto"/>
          <w:lang w:val="en-GB"/>
        </w:rPr>
        <w:t xml:space="preserve">, B., </w:t>
      </w:r>
      <w:proofErr w:type="spellStart"/>
      <w:r w:rsidRPr="00EE6F87">
        <w:rPr>
          <w:rStyle w:val="SubtleEmphasis"/>
          <w:i w:val="0"/>
          <w:iCs w:val="0"/>
          <w:color w:val="auto"/>
          <w:lang w:val="en-GB"/>
        </w:rPr>
        <w:t>Dempson</w:t>
      </w:r>
      <w:proofErr w:type="spellEnd"/>
      <w:r w:rsidRPr="00EE6F87">
        <w:rPr>
          <w:rStyle w:val="SubtleEmphasis"/>
          <w:i w:val="0"/>
          <w:iCs w:val="0"/>
          <w:color w:val="auto"/>
          <w:lang w:val="en-GB"/>
        </w:rPr>
        <w:t xml:space="preserve">, B., Russell, I.C., Jensen, A.J., </w:t>
      </w:r>
      <w:proofErr w:type="spellStart"/>
      <w:r w:rsidRPr="00EE6F87">
        <w:rPr>
          <w:rStyle w:val="SubtleEmphasis"/>
          <w:i w:val="0"/>
          <w:iCs w:val="0"/>
          <w:color w:val="auto"/>
          <w:lang w:val="en-GB"/>
        </w:rPr>
        <w:t>Baglinière</w:t>
      </w:r>
      <w:proofErr w:type="spellEnd"/>
      <w:r w:rsidRPr="00EE6F87">
        <w:rPr>
          <w:rStyle w:val="SubtleEmphasis"/>
          <w:i w:val="0"/>
          <w:iCs w:val="0"/>
          <w:color w:val="auto"/>
          <w:lang w:val="en-GB"/>
        </w:rPr>
        <w:t xml:space="preserve">, J.-L., Dionne, M., Armstrong, J.D., Romakkaniemi, A., </w:t>
      </w:r>
      <w:proofErr w:type="spellStart"/>
      <w:r w:rsidRPr="00EE6F87">
        <w:rPr>
          <w:rStyle w:val="SubtleEmphasis"/>
          <w:i w:val="0"/>
          <w:iCs w:val="0"/>
          <w:color w:val="auto"/>
          <w:lang w:val="en-GB"/>
        </w:rPr>
        <w:t>Letcher</w:t>
      </w:r>
      <w:proofErr w:type="spellEnd"/>
      <w:r w:rsidRPr="00EE6F87">
        <w:rPr>
          <w:rStyle w:val="SubtleEmphasis"/>
          <w:i w:val="0"/>
          <w:iCs w:val="0"/>
          <w:color w:val="auto"/>
          <w:lang w:val="en-GB"/>
        </w:rPr>
        <w:t xml:space="preserve">, B.H., </w:t>
      </w:r>
      <w:proofErr w:type="spellStart"/>
      <w:r w:rsidRPr="00EE6F87">
        <w:rPr>
          <w:rStyle w:val="SubtleEmphasis"/>
          <w:i w:val="0"/>
          <w:iCs w:val="0"/>
          <w:color w:val="auto"/>
          <w:lang w:val="en-GB"/>
        </w:rPr>
        <w:t>Kocik</w:t>
      </w:r>
      <w:proofErr w:type="spellEnd"/>
      <w:r w:rsidRPr="00EE6F87">
        <w:rPr>
          <w:rStyle w:val="SubtleEmphasis"/>
          <w:i w:val="0"/>
          <w:iCs w:val="0"/>
          <w:color w:val="auto"/>
          <w:lang w:val="en-GB"/>
        </w:rPr>
        <w:t xml:space="preserve">, J.F., Erkinaro, J., Poole, R., Rogan, G., </w:t>
      </w:r>
      <w:proofErr w:type="spellStart"/>
      <w:r w:rsidRPr="00EE6F87">
        <w:rPr>
          <w:rStyle w:val="SubtleEmphasis"/>
          <w:i w:val="0"/>
          <w:iCs w:val="0"/>
          <w:color w:val="auto"/>
          <w:lang w:val="en-GB"/>
        </w:rPr>
        <w:t>Lundqvist</w:t>
      </w:r>
      <w:proofErr w:type="spellEnd"/>
      <w:r w:rsidRPr="00EE6F87">
        <w:rPr>
          <w:rStyle w:val="SubtleEmphasis"/>
          <w:i w:val="0"/>
          <w:iCs w:val="0"/>
          <w:color w:val="auto"/>
          <w:lang w:val="en-GB"/>
        </w:rPr>
        <w:t xml:space="preserve">, H., MacLean, J.C., Jokikokko, E., </w:t>
      </w:r>
      <w:proofErr w:type="spellStart"/>
      <w:r w:rsidRPr="00EE6F87">
        <w:rPr>
          <w:rStyle w:val="SubtleEmphasis"/>
          <w:i w:val="0"/>
          <w:iCs w:val="0"/>
          <w:color w:val="auto"/>
          <w:lang w:val="en-GB"/>
        </w:rPr>
        <w:t>Arnekleiv</w:t>
      </w:r>
      <w:proofErr w:type="spellEnd"/>
      <w:r w:rsidRPr="00EE6F87">
        <w:rPr>
          <w:rStyle w:val="SubtleEmphasis"/>
          <w:i w:val="0"/>
          <w:iCs w:val="0"/>
          <w:color w:val="auto"/>
          <w:lang w:val="en-GB"/>
        </w:rPr>
        <w:t xml:space="preserve">, J.V., Kennedy, R.J., Niemelä, E., Caballero, P., Music, P.A., </w:t>
      </w:r>
      <w:proofErr w:type="spellStart"/>
      <w:r w:rsidRPr="00EE6F87">
        <w:rPr>
          <w:rStyle w:val="SubtleEmphasis"/>
          <w:i w:val="0"/>
          <w:iCs w:val="0"/>
          <w:color w:val="auto"/>
          <w:lang w:val="en-GB"/>
        </w:rPr>
        <w:t>Antonsson</w:t>
      </w:r>
      <w:proofErr w:type="spellEnd"/>
      <w:r w:rsidRPr="00EE6F87">
        <w:rPr>
          <w:rStyle w:val="SubtleEmphasis"/>
          <w:i w:val="0"/>
          <w:iCs w:val="0"/>
          <w:color w:val="auto"/>
          <w:lang w:val="en-GB"/>
        </w:rPr>
        <w:t xml:space="preserve">, T., </w:t>
      </w:r>
      <w:proofErr w:type="spellStart"/>
      <w:r w:rsidRPr="00EE6F87">
        <w:rPr>
          <w:rStyle w:val="SubtleEmphasis"/>
          <w:i w:val="0"/>
          <w:iCs w:val="0"/>
          <w:color w:val="auto"/>
          <w:lang w:val="en-GB"/>
        </w:rPr>
        <w:t>Gudjonsson</w:t>
      </w:r>
      <w:proofErr w:type="spellEnd"/>
      <w:r w:rsidRPr="00EE6F87">
        <w:rPr>
          <w:rStyle w:val="SubtleEmphasis"/>
          <w:i w:val="0"/>
          <w:iCs w:val="0"/>
          <w:color w:val="auto"/>
          <w:lang w:val="en-GB"/>
        </w:rPr>
        <w:t xml:space="preserve">, S., </w:t>
      </w:r>
      <w:proofErr w:type="spellStart"/>
      <w:r w:rsidRPr="00EE6F87">
        <w:rPr>
          <w:rStyle w:val="SubtleEmphasis"/>
          <w:i w:val="0"/>
          <w:iCs w:val="0"/>
          <w:color w:val="auto"/>
          <w:lang w:val="en-GB"/>
        </w:rPr>
        <w:t>Veselov</w:t>
      </w:r>
      <w:proofErr w:type="spellEnd"/>
      <w:r w:rsidRPr="00EE6F87">
        <w:rPr>
          <w:rStyle w:val="SubtleEmphasis"/>
          <w:i w:val="0"/>
          <w:iCs w:val="0"/>
          <w:color w:val="auto"/>
          <w:lang w:val="en-GB"/>
        </w:rPr>
        <w:t xml:space="preserve">, A.E. </w:t>
      </w:r>
      <w:proofErr w:type="spellStart"/>
      <w:r w:rsidRPr="00EE6F87">
        <w:rPr>
          <w:rStyle w:val="SubtleEmphasis"/>
          <w:i w:val="0"/>
          <w:iCs w:val="0"/>
          <w:color w:val="auto"/>
          <w:lang w:val="en-GB"/>
        </w:rPr>
        <w:t>Lamberg</w:t>
      </w:r>
      <w:proofErr w:type="spellEnd"/>
      <w:r w:rsidRPr="00EE6F87">
        <w:rPr>
          <w:rStyle w:val="SubtleEmphasis"/>
          <w:i w:val="0"/>
          <w:iCs w:val="0"/>
          <w:color w:val="auto"/>
          <w:lang w:val="en-GB"/>
        </w:rPr>
        <w:t xml:space="preserve">, A., Groom, S., Taylor, B.H., </w:t>
      </w:r>
      <w:proofErr w:type="spellStart"/>
      <w:r w:rsidRPr="00EE6F87">
        <w:rPr>
          <w:rStyle w:val="SubtleEmphasis"/>
          <w:i w:val="0"/>
          <w:iCs w:val="0"/>
          <w:color w:val="auto"/>
          <w:lang w:val="en-GB"/>
        </w:rPr>
        <w:t>Taberner</w:t>
      </w:r>
      <w:proofErr w:type="spellEnd"/>
      <w:r w:rsidRPr="00EE6F87">
        <w:rPr>
          <w:rStyle w:val="SubtleEmphasis"/>
          <w:i w:val="0"/>
          <w:iCs w:val="0"/>
          <w:color w:val="auto"/>
          <w:lang w:val="en-GB"/>
        </w:rPr>
        <w:t xml:space="preserve">, M., </w:t>
      </w:r>
      <w:proofErr w:type="spellStart"/>
      <w:r w:rsidRPr="00EE6F87">
        <w:rPr>
          <w:rStyle w:val="SubtleEmphasis"/>
          <w:i w:val="0"/>
          <w:iCs w:val="0"/>
          <w:color w:val="auto"/>
          <w:lang w:val="en-GB"/>
        </w:rPr>
        <w:t>Dillane</w:t>
      </w:r>
      <w:proofErr w:type="spellEnd"/>
      <w:r w:rsidRPr="00EE6F87">
        <w:rPr>
          <w:rStyle w:val="SubtleEmphasis"/>
          <w:i w:val="0"/>
          <w:iCs w:val="0"/>
          <w:color w:val="auto"/>
          <w:lang w:val="en-GB"/>
        </w:rPr>
        <w:t xml:space="preserve">, M., </w:t>
      </w:r>
      <w:proofErr w:type="spellStart"/>
      <w:r w:rsidRPr="00EE6F87">
        <w:rPr>
          <w:rStyle w:val="SubtleEmphasis"/>
          <w:i w:val="0"/>
          <w:iCs w:val="0"/>
          <w:color w:val="auto"/>
          <w:lang w:val="en-GB"/>
        </w:rPr>
        <w:t>Arnason</w:t>
      </w:r>
      <w:proofErr w:type="spellEnd"/>
      <w:r w:rsidRPr="00EE6F87">
        <w:rPr>
          <w:rStyle w:val="SubtleEmphasis"/>
          <w:i w:val="0"/>
          <w:iCs w:val="0"/>
          <w:color w:val="auto"/>
          <w:lang w:val="en-GB"/>
        </w:rPr>
        <w:t xml:space="preserve">, F., Horton, G., </w:t>
      </w:r>
      <w:proofErr w:type="spellStart"/>
      <w:r w:rsidRPr="00EE6F87">
        <w:rPr>
          <w:rStyle w:val="SubtleEmphasis"/>
          <w:i w:val="0"/>
          <w:iCs w:val="0"/>
          <w:color w:val="auto"/>
          <w:lang w:val="en-GB"/>
        </w:rPr>
        <w:t>Hvidsten</w:t>
      </w:r>
      <w:proofErr w:type="spellEnd"/>
      <w:r w:rsidRPr="00EE6F87">
        <w:rPr>
          <w:rStyle w:val="SubtleEmphasis"/>
          <w:i w:val="0"/>
          <w:iCs w:val="0"/>
          <w:color w:val="auto"/>
          <w:lang w:val="en-GB"/>
        </w:rPr>
        <w:t xml:space="preserve">, N.A., </w:t>
      </w:r>
      <w:proofErr w:type="spellStart"/>
      <w:r w:rsidRPr="00EE6F87">
        <w:rPr>
          <w:rStyle w:val="SubtleEmphasis"/>
          <w:i w:val="0"/>
          <w:iCs w:val="0"/>
          <w:color w:val="auto"/>
          <w:lang w:val="en-GB"/>
        </w:rPr>
        <w:t>Jonsson</w:t>
      </w:r>
      <w:proofErr w:type="spellEnd"/>
      <w:r w:rsidRPr="00EE6F87">
        <w:rPr>
          <w:rStyle w:val="SubtleEmphasis"/>
          <w:i w:val="0"/>
          <w:iCs w:val="0"/>
          <w:color w:val="auto"/>
          <w:lang w:val="en-GB"/>
        </w:rPr>
        <w:t xml:space="preserve">, I.R., Jonsson, N., </w:t>
      </w:r>
      <w:proofErr w:type="spellStart"/>
      <w:r w:rsidRPr="00EE6F87">
        <w:rPr>
          <w:rStyle w:val="SubtleEmphasis"/>
          <w:i w:val="0"/>
          <w:iCs w:val="0"/>
          <w:color w:val="auto"/>
          <w:lang w:val="en-GB"/>
        </w:rPr>
        <w:t>McKelvey</w:t>
      </w:r>
      <w:proofErr w:type="spellEnd"/>
      <w:r w:rsidRPr="00EE6F87">
        <w:rPr>
          <w:rStyle w:val="SubtleEmphasis"/>
          <w:i w:val="0"/>
          <w:iCs w:val="0"/>
          <w:color w:val="auto"/>
          <w:lang w:val="en-GB"/>
        </w:rPr>
        <w:t xml:space="preserve">, S., </w:t>
      </w:r>
      <w:proofErr w:type="spellStart"/>
      <w:r w:rsidRPr="00EE6F87">
        <w:rPr>
          <w:rStyle w:val="SubtleEmphasis"/>
          <w:i w:val="0"/>
          <w:iCs w:val="0"/>
          <w:color w:val="auto"/>
          <w:lang w:val="en-GB"/>
        </w:rPr>
        <w:t>Næsje</w:t>
      </w:r>
      <w:proofErr w:type="spellEnd"/>
      <w:r w:rsidRPr="00EE6F87">
        <w:rPr>
          <w:rStyle w:val="SubtleEmphasis"/>
          <w:i w:val="0"/>
          <w:iCs w:val="0"/>
          <w:color w:val="auto"/>
          <w:lang w:val="en-GB"/>
        </w:rPr>
        <w:t xml:space="preserve">, T., </w:t>
      </w:r>
      <w:proofErr w:type="spellStart"/>
      <w:r w:rsidRPr="00EE6F87">
        <w:rPr>
          <w:rStyle w:val="SubtleEmphasis"/>
          <w:i w:val="0"/>
          <w:iCs w:val="0"/>
          <w:color w:val="auto"/>
          <w:lang w:val="en-GB"/>
        </w:rPr>
        <w:t>Skaala</w:t>
      </w:r>
      <w:proofErr w:type="spellEnd"/>
      <w:r w:rsidRPr="00EE6F87">
        <w:rPr>
          <w:rStyle w:val="SubtleEmphasis"/>
          <w:i w:val="0"/>
          <w:iCs w:val="0"/>
          <w:color w:val="auto"/>
          <w:lang w:val="en-GB"/>
        </w:rPr>
        <w:t xml:space="preserve">, Ø., Smith, G.W., </w:t>
      </w:r>
      <w:proofErr w:type="spellStart"/>
      <w:r w:rsidRPr="00EE6F87">
        <w:rPr>
          <w:rStyle w:val="SubtleEmphasis"/>
          <w:i w:val="0"/>
          <w:iCs w:val="0"/>
          <w:color w:val="auto"/>
          <w:lang w:val="en-GB"/>
        </w:rPr>
        <w:t>Sægrov</w:t>
      </w:r>
      <w:proofErr w:type="spellEnd"/>
      <w:r w:rsidRPr="00EE6F87">
        <w:rPr>
          <w:rStyle w:val="SubtleEmphasis"/>
          <w:i w:val="0"/>
          <w:iCs w:val="0"/>
          <w:color w:val="auto"/>
          <w:lang w:val="en-GB"/>
        </w:rPr>
        <w:t xml:space="preserve">, H., </w:t>
      </w:r>
      <w:proofErr w:type="spellStart"/>
      <w:r w:rsidRPr="00EE6F87">
        <w:rPr>
          <w:rStyle w:val="SubtleEmphasis"/>
          <w:i w:val="0"/>
          <w:iCs w:val="0"/>
          <w:color w:val="auto"/>
          <w:lang w:val="en-GB"/>
        </w:rPr>
        <w:t>Stenseth</w:t>
      </w:r>
      <w:proofErr w:type="spellEnd"/>
      <w:r w:rsidRPr="00EE6F87">
        <w:rPr>
          <w:rStyle w:val="SubtleEmphasis"/>
          <w:i w:val="0"/>
          <w:iCs w:val="0"/>
          <w:color w:val="auto"/>
          <w:lang w:val="en-GB"/>
        </w:rPr>
        <w:t xml:space="preserve">, N.C. &amp; </w:t>
      </w:r>
      <w:proofErr w:type="spellStart"/>
      <w:r w:rsidRPr="00EE6F87">
        <w:rPr>
          <w:rStyle w:val="SubtleEmphasis"/>
          <w:i w:val="0"/>
          <w:iCs w:val="0"/>
          <w:color w:val="auto"/>
          <w:lang w:val="en-GB"/>
        </w:rPr>
        <w:t>Vøllestad</w:t>
      </w:r>
      <w:proofErr w:type="spellEnd"/>
      <w:r w:rsidRPr="00EE6F87">
        <w:rPr>
          <w:rStyle w:val="SubtleEmphasis"/>
          <w:i w:val="0"/>
          <w:iCs w:val="0"/>
          <w:color w:val="auto"/>
          <w:lang w:val="en-GB"/>
        </w:rPr>
        <w:t xml:space="preserve">, L.A. 2014. </w:t>
      </w:r>
      <w:proofErr w:type="gramStart"/>
      <w:r w:rsidRPr="00EE6F87">
        <w:rPr>
          <w:rStyle w:val="SubtleEmphasis"/>
          <w:i w:val="0"/>
          <w:iCs w:val="0"/>
          <w:color w:val="auto"/>
          <w:lang w:val="en-GB"/>
        </w:rPr>
        <w:t>Basin-scale phenology and effects of climate variability on global timing of initial seaward migration of At</w:t>
      </w:r>
      <w:r>
        <w:rPr>
          <w:rStyle w:val="SubtleEmphasis"/>
          <w:i w:val="0"/>
          <w:iCs w:val="0"/>
          <w:color w:val="auto"/>
          <w:lang w:val="en-GB"/>
        </w:rPr>
        <w:t xml:space="preserve">lantic salmon (Salmo </w:t>
      </w:r>
      <w:proofErr w:type="spellStart"/>
      <w:r>
        <w:rPr>
          <w:rStyle w:val="SubtleEmphasis"/>
          <w:i w:val="0"/>
          <w:iCs w:val="0"/>
          <w:color w:val="auto"/>
          <w:lang w:val="en-GB"/>
        </w:rPr>
        <w:t>salar</w:t>
      </w:r>
      <w:proofErr w:type="spellEnd"/>
      <w:r>
        <w:rPr>
          <w:rStyle w:val="SubtleEmphasis"/>
          <w:i w:val="0"/>
          <w:iCs w:val="0"/>
          <w:color w:val="auto"/>
          <w:lang w:val="en-GB"/>
        </w:rPr>
        <w:t>).</w:t>
      </w:r>
      <w:proofErr w:type="gramEnd"/>
      <w:r>
        <w:rPr>
          <w:rStyle w:val="SubtleEmphasis"/>
          <w:i w:val="0"/>
          <w:iCs w:val="0"/>
          <w:color w:val="auto"/>
          <w:lang w:val="en-GB"/>
        </w:rPr>
        <w:t xml:space="preserve"> </w:t>
      </w:r>
      <w:r w:rsidRPr="00EE6F87">
        <w:rPr>
          <w:rStyle w:val="SubtleEmphasis"/>
          <w:i w:val="0"/>
          <w:iCs w:val="0"/>
          <w:color w:val="auto"/>
          <w:lang w:val="en-GB"/>
        </w:rPr>
        <w:t>Global Change Biology, 20:  61-75.</w:t>
      </w:r>
    </w:p>
    <w:p w:rsidR="00EE6F87" w:rsidRDefault="00EE6F87" w:rsidP="002E626A">
      <w:pPr>
        <w:pStyle w:val="NoSpacing"/>
        <w:rPr>
          <w:rStyle w:val="SubtleEmphasis"/>
          <w:i w:val="0"/>
          <w:iCs w:val="0"/>
          <w:color w:val="auto"/>
          <w:lang w:val="en-US"/>
        </w:rPr>
      </w:pPr>
    </w:p>
    <w:p w:rsidR="00273020" w:rsidRDefault="00273020" w:rsidP="002E626A">
      <w:pPr>
        <w:pStyle w:val="NoSpacing"/>
        <w:rPr>
          <w:rStyle w:val="SubtleEmphasis"/>
          <w:i w:val="0"/>
          <w:iCs w:val="0"/>
          <w:color w:val="auto"/>
          <w:lang w:val="en-US"/>
        </w:rPr>
      </w:pPr>
      <w:proofErr w:type="gramStart"/>
      <w:r>
        <w:rPr>
          <w:rStyle w:val="SubtleEmphasis"/>
          <w:i w:val="0"/>
          <w:iCs w:val="0"/>
          <w:color w:val="auto"/>
          <w:lang w:val="en-US"/>
        </w:rPr>
        <w:t>Plummer, M. 2003.</w:t>
      </w:r>
      <w:proofErr w:type="gramEnd"/>
      <w:r>
        <w:rPr>
          <w:rStyle w:val="SubtleEmphasis"/>
          <w:i w:val="0"/>
          <w:iCs w:val="0"/>
          <w:color w:val="auto"/>
          <w:lang w:val="en-US"/>
        </w:rPr>
        <w:t xml:space="preserve"> JAGS: A program for analysis of Bayesian graphical models using Gibbs sampling. </w:t>
      </w:r>
      <w:proofErr w:type="gramStart"/>
      <w:r w:rsidRPr="00273020">
        <w:rPr>
          <w:rStyle w:val="SubtleEmphasis"/>
          <w:iCs w:val="0"/>
          <w:color w:val="auto"/>
          <w:lang w:val="en-US"/>
        </w:rPr>
        <w:t>In</w:t>
      </w:r>
      <w:r>
        <w:rPr>
          <w:rStyle w:val="SubtleEmphasis"/>
          <w:i w:val="0"/>
          <w:iCs w:val="0"/>
          <w:color w:val="auto"/>
          <w:lang w:val="en-US"/>
        </w:rPr>
        <w:t xml:space="preserve"> proceedings of the 3</w:t>
      </w:r>
      <w:r w:rsidRPr="00273020">
        <w:rPr>
          <w:rStyle w:val="SubtleEmphasis"/>
          <w:i w:val="0"/>
          <w:iCs w:val="0"/>
          <w:color w:val="auto"/>
          <w:vertAlign w:val="superscript"/>
          <w:lang w:val="en-US"/>
        </w:rPr>
        <w:t>r</w:t>
      </w:r>
      <w:r>
        <w:rPr>
          <w:rStyle w:val="SubtleEmphasis"/>
          <w:i w:val="0"/>
          <w:iCs w:val="0"/>
          <w:color w:val="auto"/>
          <w:vertAlign w:val="superscript"/>
          <w:lang w:val="en-US"/>
        </w:rPr>
        <w:t xml:space="preserve">d </w:t>
      </w:r>
      <w:r>
        <w:rPr>
          <w:rStyle w:val="SubtleEmphasis"/>
          <w:i w:val="0"/>
          <w:iCs w:val="0"/>
          <w:color w:val="auto"/>
          <w:lang w:val="en-US"/>
        </w:rPr>
        <w:t xml:space="preserve">International Workshop on Distributed Statistical Computing (DSC 2003), 20-22 March, Vienna, </w:t>
      </w:r>
      <w:proofErr w:type="spellStart"/>
      <w:r>
        <w:rPr>
          <w:rStyle w:val="SubtleEmphasis"/>
          <w:i w:val="0"/>
          <w:iCs w:val="0"/>
          <w:color w:val="auto"/>
          <w:lang w:val="en-US"/>
        </w:rPr>
        <w:t>Austrua</w:t>
      </w:r>
      <w:proofErr w:type="spellEnd"/>
      <w:r>
        <w:rPr>
          <w:rStyle w:val="SubtleEmphasis"/>
          <w:i w:val="0"/>
          <w:iCs w:val="0"/>
          <w:color w:val="auto"/>
          <w:lang w:val="en-US"/>
        </w:rPr>
        <w:t>.</w:t>
      </w:r>
      <w:proofErr w:type="gramEnd"/>
      <w:r>
        <w:rPr>
          <w:rStyle w:val="SubtleEmphasis"/>
          <w:i w:val="0"/>
          <w:iCs w:val="0"/>
          <w:color w:val="auto"/>
          <w:lang w:val="en-US"/>
        </w:rPr>
        <w:t xml:space="preserve"> ISSN 1609-395X.</w:t>
      </w:r>
    </w:p>
    <w:p w:rsidR="00273020" w:rsidRPr="002462BF" w:rsidRDefault="00273020" w:rsidP="002E626A">
      <w:pPr>
        <w:pStyle w:val="NoSpacing"/>
        <w:rPr>
          <w:rStyle w:val="SubtleEmphasis"/>
          <w:i w:val="0"/>
          <w:iCs w:val="0"/>
          <w:color w:val="auto"/>
          <w:lang w:val="en-US"/>
        </w:rPr>
      </w:pPr>
    </w:p>
    <w:p w:rsidR="00522301" w:rsidRPr="00522301" w:rsidRDefault="00522301" w:rsidP="00522301">
      <w:pPr>
        <w:pStyle w:val="NoSpacing"/>
        <w:rPr>
          <w:rStyle w:val="SubtleEmphasis"/>
          <w:i w:val="0"/>
          <w:iCs w:val="0"/>
          <w:color w:val="auto"/>
          <w:lang w:val="en-US"/>
        </w:rPr>
      </w:pPr>
      <w:r w:rsidRPr="00962A7F">
        <w:rPr>
          <w:rStyle w:val="SubtleEmphasis"/>
          <w:i w:val="0"/>
          <w:iCs w:val="0"/>
          <w:color w:val="auto"/>
        </w:rPr>
        <w:t xml:space="preserve">Pulkkinen, H., and Mäntyniemi, S. 2013. </w:t>
      </w:r>
      <w:r w:rsidRPr="00522301">
        <w:rPr>
          <w:rStyle w:val="SubtleEmphasis"/>
          <w:i w:val="0"/>
          <w:iCs w:val="0"/>
          <w:color w:val="auto"/>
          <w:lang w:val="en-US"/>
        </w:rPr>
        <w:t>Maximum survival of eggs as the key parameter of stock–recruit</w:t>
      </w:r>
      <w:r>
        <w:rPr>
          <w:rStyle w:val="SubtleEmphasis"/>
          <w:i w:val="0"/>
          <w:iCs w:val="0"/>
          <w:color w:val="auto"/>
          <w:lang w:val="en-US"/>
        </w:rPr>
        <w:t xml:space="preserve"> </w:t>
      </w:r>
      <w:r w:rsidRPr="00522301">
        <w:rPr>
          <w:rStyle w:val="SubtleEmphasis"/>
          <w:i w:val="0"/>
          <w:iCs w:val="0"/>
          <w:color w:val="auto"/>
          <w:lang w:val="en-US"/>
        </w:rPr>
        <w:t>meta-analysis: accounting for parameter and structural uncertainty</w:t>
      </w:r>
      <w:r>
        <w:rPr>
          <w:rStyle w:val="SubtleEmphasis"/>
          <w:i w:val="0"/>
          <w:iCs w:val="0"/>
          <w:color w:val="auto"/>
          <w:lang w:val="en-US"/>
        </w:rPr>
        <w:t xml:space="preserve">. </w:t>
      </w:r>
      <w:proofErr w:type="gramStart"/>
      <w:r w:rsidRPr="00522301">
        <w:rPr>
          <w:rStyle w:val="SubtleEmphasis"/>
          <w:i w:val="0"/>
          <w:iCs w:val="0"/>
          <w:color w:val="auto"/>
          <w:lang w:val="en-US"/>
        </w:rPr>
        <w:t>Can. J. Fish.</w:t>
      </w:r>
      <w:proofErr w:type="gramEnd"/>
      <w:r w:rsidRPr="00522301">
        <w:rPr>
          <w:rStyle w:val="SubtleEmphasis"/>
          <w:i w:val="0"/>
          <w:iCs w:val="0"/>
          <w:color w:val="auto"/>
          <w:lang w:val="en-US"/>
        </w:rPr>
        <w:t xml:space="preserve"> </w:t>
      </w:r>
      <w:proofErr w:type="spellStart"/>
      <w:proofErr w:type="gramStart"/>
      <w:r w:rsidRPr="00522301">
        <w:rPr>
          <w:rStyle w:val="SubtleEmphasis"/>
          <w:i w:val="0"/>
          <w:iCs w:val="0"/>
          <w:color w:val="auto"/>
          <w:lang w:val="en-US"/>
        </w:rPr>
        <w:t>Aquat</w:t>
      </w:r>
      <w:proofErr w:type="spellEnd"/>
      <w:r w:rsidRPr="00522301">
        <w:rPr>
          <w:rStyle w:val="SubtleEmphasis"/>
          <w:i w:val="0"/>
          <w:iCs w:val="0"/>
          <w:color w:val="auto"/>
          <w:lang w:val="en-US"/>
        </w:rPr>
        <w:t>.</w:t>
      </w:r>
      <w:proofErr w:type="gramEnd"/>
      <w:r w:rsidRPr="00522301">
        <w:rPr>
          <w:rStyle w:val="SubtleEmphasis"/>
          <w:i w:val="0"/>
          <w:iCs w:val="0"/>
          <w:color w:val="auto"/>
          <w:lang w:val="en-US"/>
        </w:rPr>
        <w:t xml:space="preserve"> Sci. 70: 527–533 (2013) dx.doi.org/10.1139/cjfas-2012-0268</w:t>
      </w:r>
      <w:r w:rsidR="00273020">
        <w:rPr>
          <w:rStyle w:val="SubtleEmphasis"/>
          <w:i w:val="0"/>
          <w:iCs w:val="0"/>
          <w:color w:val="auto"/>
          <w:lang w:val="en-US"/>
        </w:rPr>
        <w:t>.</w:t>
      </w:r>
    </w:p>
    <w:p w:rsidR="002E626A" w:rsidRDefault="002E626A" w:rsidP="002E626A">
      <w:pPr>
        <w:pStyle w:val="NoSpacing"/>
        <w:rPr>
          <w:rStyle w:val="SubtleEmphasis"/>
          <w:i w:val="0"/>
          <w:iCs w:val="0"/>
          <w:color w:val="auto"/>
          <w:lang w:val="en-US"/>
        </w:rPr>
      </w:pPr>
    </w:p>
    <w:p w:rsidR="00EE6F87" w:rsidRPr="00522301" w:rsidRDefault="00EE6F87" w:rsidP="00EE6F87">
      <w:pPr>
        <w:pStyle w:val="NoSpacing"/>
        <w:rPr>
          <w:rStyle w:val="SubtleEmphasis"/>
          <w:i w:val="0"/>
          <w:iCs w:val="0"/>
          <w:color w:val="auto"/>
          <w:lang w:val="en-US"/>
        </w:rPr>
      </w:pPr>
      <w:r w:rsidRPr="00EE6F87">
        <w:rPr>
          <w:rStyle w:val="SubtleEmphasis"/>
          <w:i w:val="0"/>
          <w:iCs w:val="0"/>
          <w:color w:val="auto"/>
        </w:rPr>
        <w:t>Romakkaniemi,</w:t>
      </w:r>
      <w:r>
        <w:rPr>
          <w:rStyle w:val="SubtleEmphasis"/>
          <w:i w:val="0"/>
          <w:iCs w:val="0"/>
          <w:color w:val="auto"/>
        </w:rPr>
        <w:t xml:space="preserve"> A., </w:t>
      </w:r>
      <w:r w:rsidRPr="00EE6F87">
        <w:rPr>
          <w:rStyle w:val="SubtleEmphasis"/>
          <w:i w:val="0"/>
          <w:iCs w:val="0"/>
          <w:color w:val="auto"/>
        </w:rPr>
        <w:t>Lilja,</w:t>
      </w:r>
      <w:r>
        <w:rPr>
          <w:rStyle w:val="SubtleEmphasis"/>
          <w:i w:val="0"/>
          <w:iCs w:val="0"/>
          <w:color w:val="auto"/>
        </w:rPr>
        <w:t xml:space="preserve"> J.,</w:t>
      </w:r>
      <w:r w:rsidRPr="00EE6F87">
        <w:rPr>
          <w:rStyle w:val="SubtleEmphasis"/>
          <w:i w:val="0"/>
          <w:iCs w:val="0"/>
          <w:color w:val="auto"/>
        </w:rPr>
        <w:t xml:space="preserve"> Nykänen,</w:t>
      </w:r>
      <w:r>
        <w:rPr>
          <w:rStyle w:val="SubtleEmphasis"/>
          <w:i w:val="0"/>
          <w:iCs w:val="0"/>
          <w:color w:val="auto"/>
        </w:rPr>
        <w:t xml:space="preserve"> M.,</w:t>
      </w:r>
      <w:r w:rsidRPr="00EE6F87">
        <w:rPr>
          <w:rStyle w:val="SubtleEmphasis"/>
          <w:i w:val="0"/>
          <w:iCs w:val="0"/>
          <w:color w:val="auto"/>
        </w:rPr>
        <w:t xml:space="preserve"> </w:t>
      </w:r>
      <w:proofErr w:type="spellStart"/>
      <w:r w:rsidRPr="00EE6F87">
        <w:rPr>
          <w:rStyle w:val="SubtleEmphasis"/>
          <w:i w:val="0"/>
          <w:iCs w:val="0"/>
          <w:color w:val="auto"/>
        </w:rPr>
        <w:t>Marjomäki</w:t>
      </w:r>
      <w:proofErr w:type="spellEnd"/>
      <w:r w:rsidRPr="00EE6F87">
        <w:rPr>
          <w:rStyle w:val="SubtleEmphasis"/>
          <w:i w:val="0"/>
          <w:iCs w:val="0"/>
          <w:color w:val="auto"/>
        </w:rPr>
        <w:t>,</w:t>
      </w:r>
      <w:r>
        <w:rPr>
          <w:rStyle w:val="SubtleEmphasis"/>
          <w:i w:val="0"/>
          <w:iCs w:val="0"/>
          <w:color w:val="auto"/>
        </w:rPr>
        <w:t xml:space="preserve"> T.J. and </w:t>
      </w:r>
      <w:proofErr w:type="spellStart"/>
      <w:r w:rsidRPr="00EE6F87">
        <w:rPr>
          <w:rStyle w:val="SubtleEmphasis"/>
          <w:i w:val="0"/>
          <w:iCs w:val="0"/>
          <w:color w:val="auto"/>
        </w:rPr>
        <w:t>Jurvelius</w:t>
      </w:r>
      <w:proofErr w:type="spellEnd"/>
      <w:r>
        <w:rPr>
          <w:rStyle w:val="SubtleEmphasis"/>
          <w:i w:val="0"/>
          <w:iCs w:val="0"/>
          <w:color w:val="auto"/>
        </w:rPr>
        <w:t xml:space="preserve">, J. 2000. </w:t>
      </w:r>
      <w:r w:rsidRPr="00EE6F87">
        <w:rPr>
          <w:rStyle w:val="SubtleEmphasis"/>
          <w:i w:val="0"/>
          <w:iCs w:val="0"/>
          <w:color w:val="auto"/>
          <w:lang w:val="en-US"/>
        </w:rPr>
        <w:t xml:space="preserve">Spawning run of Atlantic </w:t>
      </w:r>
      <w:proofErr w:type="gramStart"/>
      <w:r w:rsidRPr="00EE6F87">
        <w:rPr>
          <w:rStyle w:val="SubtleEmphasis"/>
          <w:i w:val="0"/>
          <w:iCs w:val="0"/>
          <w:color w:val="auto"/>
          <w:lang w:val="en-US"/>
        </w:rPr>
        <w:t>Salmon</w:t>
      </w:r>
      <w:proofErr w:type="gramEnd"/>
      <w:r w:rsidRPr="00EE6F87">
        <w:rPr>
          <w:rStyle w:val="SubtleEmphasis"/>
          <w:i w:val="0"/>
          <w:iCs w:val="0"/>
          <w:color w:val="auto"/>
          <w:lang w:val="en-US"/>
        </w:rPr>
        <w:t xml:space="preserve"> (Salmo </w:t>
      </w:r>
      <w:proofErr w:type="spellStart"/>
      <w:r w:rsidRPr="00EE6F87">
        <w:rPr>
          <w:rStyle w:val="SubtleEmphasis"/>
          <w:i w:val="0"/>
          <w:iCs w:val="0"/>
          <w:color w:val="auto"/>
          <w:lang w:val="en-US"/>
        </w:rPr>
        <w:t>salar</w:t>
      </w:r>
      <w:proofErr w:type="spellEnd"/>
      <w:r w:rsidRPr="00EE6F87">
        <w:rPr>
          <w:rStyle w:val="SubtleEmphasis"/>
          <w:i w:val="0"/>
          <w:iCs w:val="0"/>
          <w:color w:val="auto"/>
          <w:lang w:val="en-US"/>
        </w:rPr>
        <w:t xml:space="preserve">) in the River </w:t>
      </w:r>
      <w:proofErr w:type="spellStart"/>
      <w:r w:rsidRPr="00EE6F87">
        <w:rPr>
          <w:rStyle w:val="SubtleEmphasis"/>
          <w:i w:val="0"/>
          <w:iCs w:val="0"/>
          <w:color w:val="auto"/>
          <w:lang w:val="en-US"/>
        </w:rPr>
        <w:t>Tornionjoki</w:t>
      </w:r>
      <w:proofErr w:type="spellEnd"/>
      <w:r w:rsidRPr="00EE6F87">
        <w:rPr>
          <w:rStyle w:val="SubtleEmphasis"/>
          <w:i w:val="0"/>
          <w:iCs w:val="0"/>
          <w:color w:val="auto"/>
          <w:lang w:val="en-US"/>
        </w:rPr>
        <w:t xml:space="preserve"> monitored by horizontal split-beam </w:t>
      </w:r>
      <w:proofErr w:type="spellStart"/>
      <w:r w:rsidRPr="00EE6F87">
        <w:rPr>
          <w:rStyle w:val="SubtleEmphasis"/>
          <w:i w:val="0"/>
          <w:iCs w:val="0"/>
          <w:color w:val="auto"/>
          <w:lang w:val="en-US"/>
        </w:rPr>
        <w:t>e</w:t>
      </w:r>
      <w:r w:rsidR="00DA04A8">
        <w:rPr>
          <w:rStyle w:val="SubtleEmphasis"/>
          <w:i w:val="0"/>
          <w:iCs w:val="0"/>
          <w:color w:val="auto"/>
          <w:lang w:val="en-US"/>
        </w:rPr>
        <w:t>chosounding</w:t>
      </w:r>
      <w:proofErr w:type="spellEnd"/>
      <w:r w:rsidR="00DA04A8">
        <w:rPr>
          <w:rStyle w:val="SubtleEmphasis"/>
          <w:i w:val="0"/>
          <w:iCs w:val="0"/>
          <w:color w:val="auto"/>
          <w:lang w:val="en-US"/>
        </w:rPr>
        <w:t xml:space="preserve">. Aquatic Living </w:t>
      </w:r>
      <w:proofErr w:type="gramStart"/>
      <w:r w:rsidR="00DA04A8">
        <w:rPr>
          <w:rStyle w:val="SubtleEmphasis"/>
          <w:i w:val="0"/>
          <w:iCs w:val="0"/>
          <w:color w:val="auto"/>
          <w:lang w:val="en-US"/>
        </w:rPr>
        <w:t>Resources  13</w:t>
      </w:r>
      <w:proofErr w:type="gramEnd"/>
      <w:r w:rsidR="00DA04A8">
        <w:rPr>
          <w:rStyle w:val="SubtleEmphasis"/>
          <w:i w:val="0"/>
          <w:iCs w:val="0"/>
          <w:color w:val="auto"/>
          <w:lang w:val="en-US"/>
        </w:rPr>
        <w:t xml:space="preserve">: </w:t>
      </w:r>
      <w:r w:rsidRPr="00EE6F87">
        <w:rPr>
          <w:rStyle w:val="SubtleEmphasis"/>
          <w:i w:val="0"/>
          <w:iCs w:val="0"/>
          <w:color w:val="auto"/>
          <w:lang w:val="en-US"/>
        </w:rPr>
        <w:t>349-354,</w:t>
      </w:r>
    </w:p>
    <w:p w:rsidR="002E626A" w:rsidRDefault="002E626A" w:rsidP="002E626A">
      <w:pPr>
        <w:pStyle w:val="NoSpacing"/>
        <w:rPr>
          <w:rStyle w:val="SubtleEmphasis"/>
          <w:i w:val="0"/>
          <w:iCs w:val="0"/>
          <w:color w:val="auto"/>
          <w:lang w:val="en-US"/>
        </w:rPr>
      </w:pPr>
    </w:p>
    <w:p w:rsidR="00AA05EE" w:rsidRDefault="00AA05EE" w:rsidP="002E626A">
      <w:pPr>
        <w:pStyle w:val="NoSpacing"/>
        <w:rPr>
          <w:rFonts w:eastAsiaTheme="minorEastAsia"/>
          <w:lang w:val="en-US" w:eastAsia="fi-FI"/>
        </w:rPr>
      </w:pPr>
      <w:r>
        <w:rPr>
          <w:rFonts w:eastAsiaTheme="minorEastAsia"/>
          <w:lang w:val="en-US" w:eastAsia="fi-FI"/>
        </w:rPr>
        <w:t xml:space="preserve">Schwarz, C., and </w:t>
      </w:r>
      <w:proofErr w:type="spellStart"/>
      <w:r>
        <w:rPr>
          <w:rFonts w:eastAsiaTheme="minorEastAsia"/>
          <w:lang w:val="en-US" w:eastAsia="fi-FI"/>
        </w:rPr>
        <w:t>Dempson</w:t>
      </w:r>
      <w:proofErr w:type="spellEnd"/>
      <w:r>
        <w:rPr>
          <w:rFonts w:eastAsiaTheme="minorEastAsia"/>
          <w:lang w:val="en-US" w:eastAsia="fi-FI"/>
        </w:rPr>
        <w:t xml:space="preserve">, J. 1994. </w:t>
      </w:r>
      <w:proofErr w:type="gramStart"/>
      <w:r>
        <w:rPr>
          <w:rFonts w:eastAsiaTheme="minorEastAsia"/>
          <w:lang w:val="en-US" w:eastAsia="fi-FI"/>
        </w:rPr>
        <w:t xml:space="preserve">Mark-recapture estimation of a salmon </w:t>
      </w:r>
      <w:proofErr w:type="spellStart"/>
      <w:r>
        <w:rPr>
          <w:rFonts w:eastAsiaTheme="minorEastAsia"/>
          <w:lang w:val="en-US" w:eastAsia="fi-FI"/>
        </w:rPr>
        <w:t>smolt</w:t>
      </w:r>
      <w:proofErr w:type="spellEnd"/>
      <w:r>
        <w:rPr>
          <w:rFonts w:eastAsiaTheme="minorEastAsia"/>
          <w:lang w:val="en-US" w:eastAsia="fi-FI"/>
        </w:rPr>
        <w:t xml:space="preserve"> population.</w:t>
      </w:r>
      <w:proofErr w:type="gramEnd"/>
      <w:r>
        <w:rPr>
          <w:rFonts w:eastAsiaTheme="minorEastAsia"/>
          <w:lang w:val="en-US" w:eastAsia="fi-FI"/>
        </w:rPr>
        <w:t xml:space="preserve"> Biometrics, 50: 98-108.</w:t>
      </w:r>
    </w:p>
    <w:p w:rsidR="00AA05EE" w:rsidRPr="00522301" w:rsidRDefault="00AA05EE" w:rsidP="002E626A">
      <w:pPr>
        <w:pStyle w:val="NoSpacing"/>
        <w:rPr>
          <w:rStyle w:val="SubtleEmphasis"/>
          <w:i w:val="0"/>
          <w:iCs w:val="0"/>
          <w:color w:val="auto"/>
          <w:lang w:val="en-US"/>
        </w:rPr>
      </w:pPr>
    </w:p>
    <w:p w:rsidR="002E626A" w:rsidRPr="002E626A" w:rsidRDefault="002E626A" w:rsidP="002E626A">
      <w:pPr>
        <w:pStyle w:val="NoSpacing"/>
        <w:rPr>
          <w:rStyle w:val="SubtleEmphasis"/>
          <w:i w:val="0"/>
          <w:iCs w:val="0"/>
          <w:color w:val="auto"/>
          <w:lang w:val="en-US"/>
        </w:rPr>
      </w:pPr>
      <w:proofErr w:type="spellStart"/>
      <w:r>
        <w:rPr>
          <w:rStyle w:val="SubtleEmphasis"/>
          <w:i w:val="0"/>
          <w:iCs w:val="0"/>
          <w:color w:val="auto"/>
          <w:lang w:val="en-US"/>
        </w:rPr>
        <w:t>Sethi</w:t>
      </w:r>
      <w:proofErr w:type="spellEnd"/>
      <w:r>
        <w:rPr>
          <w:rStyle w:val="SubtleEmphasis"/>
          <w:i w:val="0"/>
          <w:iCs w:val="0"/>
          <w:color w:val="auto"/>
          <w:lang w:val="en-US"/>
        </w:rPr>
        <w:t xml:space="preserve">, A.S., and Bradley, C. 2016. </w:t>
      </w:r>
      <w:r w:rsidRPr="002E626A">
        <w:rPr>
          <w:rStyle w:val="SubtleEmphasis"/>
          <w:i w:val="0"/>
          <w:iCs w:val="0"/>
          <w:color w:val="auto"/>
          <w:lang w:val="en-US"/>
        </w:rPr>
        <w:t>Statistical arrival models to estimate missed passage counts at</w:t>
      </w:r>
    </w:p>
    <w:p w:rsidR="002E626A" w:rsidRDefault="002E626A" w:rsidP="002E626A">
      <w:pPr>
        <w:pStyle w:val="NoSpacing"/>
        <w:rPr>
          <w:rStyle w:val="SubtleEmphasis"/>
          <w:i w:val="0"/>
          <w:iCs w:val="0"/>
          <w:color w:val="auto"/>
          <w:lang w:val="en-US"/>
        </w:rPr>
      </w:pPr>
      <w:proofErr w:type="gramStart"/>
      <w:r w:rsidRPr="002E626A">
        <w:rPr>
          <w:rStyle w:val="SubtleEmphasis"/>
          <w:i w:val="0"/>
          <w:iCs w:val="0"/>
          <w:color w:val="auto"/>
          <w:lang w:val="en-US"/>
        </w:rPr>
        <w:t>fish</w:t>
      </w:r>
      <w:proofErr w:type="gramEnd"/>
      <w:r w:rsidRPr="002E626A">
        <w:rPr>
          <w:rStyle w:val="SubtleEmphasis"/>
          <w:i w:val="0"/>
          <w:iCs w:val="0"/>
          <w:color w:val="auto"/>
          <w:lang w:val="en-US"/>
        </w:rPr>
        <w:t xml:space="preserve"> weirs</w:t>
      </w:r>
      <w:r>
        <w:rPr>
          <w:rStyle w:val="SubtleEmphasis"/>
          <w:i w:val="0"/>
          <w:iCs w:val="0"/>
          <w:color w:val="auto"/>
          <w:lang w:val="en-US"/>
        </w:rPr>
        <w:t xml:space="preserve">. </w:t>
      </w:r>
      <w:proofErr w:type="gramStart"/>
      <w:r w:rsidRPr="002E626A">
        <w:rPr>
          <w:rStyle w:val="SubtleEmphasis"/>
          <w:i w:val="0"/>
          <w:iCs w:val="0"/>
          <w:color w:val="auto"/>
          <w:lang w:val="en-US"/>
        </w:rPr>
        <w:t xml:space="preserve">Can. J. </w:t>
      </w:r>
      <w:r>
        <w:rPr>
          <w:rStyle w:val="SubtleEmphasis"/>
          <w:i w:val="0"/>
          <w:iCs w:val="0"/>
          <w:color w:val="auto"/>
          <w:lang w:val="en-US"/>
        </w:rPr>
        <w:t>Fish.</w:t>
      </w:r>
      <w:proofErr w:type="gramEnd"/>
      <w:r>
        <w:rPr>
          <w:rStyle w:val="SubtleEmphasis"/>
          <w:i w:val="0"/>
          <w:iCs w:val="0"/>
          <w:color w:val="auto"/>
          <w:lang w:val="en-US"/>
        </w:rPr>
        <w:t xml:space="preserve"> </w:t>
      </w:r>
      <w:proofErr w:type="spellStart"/>
      <w:proofErr w:type="gramStart"/>
      <w:r>
        <w:rPr>
          <w:rStyle w:val="SubtleEmphasis"/>
          <w:i w:val="0"/>
          <w:iCs w:val="0"/>
          <w:color w:val="auto"/>
          <w:lang w:val="en-US"/>
        </w:rPr>
        <w:t>Aquat</w:t>
      </w:r>
      <w:proofErr w:type="spellEnd"/>
      <w:r>
        <w:rPr>
          <w:rStyle w:val="SubtleEmphasis"/>
          <w:i w:val="0"/>
          <w:iCs w:val="0"/>
          <w:color w:val="auto"/>
          <w:lang w:val="en-US"/>
        </w:rPr>
        <w:t>.</w:t>
      </w:r>
      <w:proofErr w:type="gramEnd"/>
      <w:r>
        <w:rPr>
          <w:rStyle w:val="SubtleEmphasis"/>
          <w:i w:val="0"/>
          <w:iCs w:val="0"/>
          <w:color w:val="auto"/>
          <w:lang w:val="en-US"/>
        </w:rPr>
        <w:t xml:space="preserve"> Sci. 73: 1251–1260. </w:t>
      </w:r>
      <w:r w:rsidRPr="002E626A">
        <w:rPr>
          <w:rStyle w:val="SubtleEmphasis"/>
          <w:i w:val="0"/>
          <w:iCs w:val="0"/>
          <w:color w:val="auto"/>
          <w:lang w:val="en-US"/>
        </w:rPr>
        <w:t>dx.doi.org/10.1139/cjfas-2015-0318</w:t>
      </w:r>
      <w:r w:rsidR="00273020">
        <w:rPr>
          <w:rStyle w:val="SubtleEmphasis"/>
          <w:i w:val="0"/>
          <w:iCs w:val="0"/>
          <w:color w:val="auto"/>
          <w:lang w:val="en-US"/>
        </w:rPr>
        <w:t>.</w:t>
      </w:r>
    </w:p>
    <w:p w:rsidR="002E626A" w:rsidRDefault="002E626A" w:rsidP="003C5E16">
      <w:pPr>
        <w:pStyle w:val="NoSpacing"/>
        <w:rPr>
          <w:rStyle w:val="SubtleEmphasis"/>
          <w:i w:val="0"/>
          <w:iCs w:val="0"/>
          <w:color w:val="auto"/>
          <w:lang w:val="en-US"/>
        </w:rPr>
      </w:pPr>
    </w:p>
    <w:p w:rsidR="00351CBC" w:rsidRDefault="00351CBC" w:rsidP="00351CBC">
      <w:pPr>
        <w:pStyle w:val="NoSpacing"/>
        <w:rPr>
          <w:rStyle w:val="SubtleEmphasis"/>
          <w:i w:val="0"/>
          <w:iCs w:val="0"/>
          <w:color w:val="auto"/>
          <w:lang w:val="en-US"/>
        </w:rPr>
      </w:pPr>
      <w:proofErr w:type="spellStart"/>
      <w:proofErr w:type="gramStart"/>
      <w:r w:rsidRPr="00351CBC">
        <w:rPr>
          <w:rStyle w:val="SubtleEmphasis"/>
          <w:i w:val="0"/>
          <w:iCs w:val="0"/>
          <w:color w:val="auto"/>
          <w:lang w:val="en-US"/>
        </w:rPr>
        <w:t>Spiegelhalter</w:t>
      </w:r>
      <w:proofErr w:type="spellEnd"/>
      <w:r w:rsidRPr="00351CBC">
        <w:rPr>
          <w:rStyle w:val="SubtleEmphasis"/>
          <w:i w:val="0"/>
          <w:iCs w:val="0"/>
          <w:color w:val="auto"/>
          <w:lang w:val="en-US"/>
        </w:rPr>
        <w:t>, D.J., Best, N.G., Carlin, B.P., and v</w:t>
      </w:r>
      <w:r>
        <w:rPr>
          <w:rStyle w:val="SubtleEmphasis"/>
          <w:i w:val="0"/>
          <w:iCs w:val="0"/>
          <w:color w:val="auto"/>
          <w:lang w:val="en-US"/>
        </w:rPr>
        <w:t>an der Linde, A. 2002.</w:t>
      </w:r>
      <w:proofErr w:type="gramEnd"/>
      <w:r>
        <w:rPr>
          <w:rStyle w:val="SubtleEmphasis"/>
          <w:i w:val="0"/>
          <w:iCs w:val="0"/>
          <w:color w:val="auto"/>
          <w:lang w:val="en-US"/>
        </w:rPr>
        <w:t xml:space="preserve"> Bayesian </w:t>
      </w:r>
      <w:r w:rsidRPr="00351CBC">
        <w:rPr>
          <w:rStyle w:val="SubtleEmphasis"/>
          <w:i w:val="0"/>
          <w:iCs w:val="0"/>
          <w:color w:val="auto"/>
          <w:lang w:val="en-US"/>
        </w:rPr>
        <w:t>measures of model complexity and fit (with discussion). J. R. Stat. Soc. Ser. B,</w:t>
      </w:r>
      <w:r>
        <w:rPr>
          <w:rStyle w:val="SubtleEmphasis"/>
          <w:i w:val="0"/>
          <w:iCs w:val="0"/>
          <w:color w:val="auto"/>
          <w:lang w:val="en-US"/>
        </w:rPr>
        <w:t xml:space="preserve"> </w:t>
      </w:r>
      <w:r w:rsidR="002462BF">
        <w:rPr>
          <w:rStyle w:val="SubtleEmphasis"/>
          <w:i w:val="0"/>
          <w:iCs w:val="0"/>
          <w:color w:val="auto"/>
          <w:lang w:val="en-US"/>
        </w:rPr>
        <w:t>64: 583–639</w:t>
      </w:r>
      <w:r w:rsidR="00273020">
        <w:rPr>
          <w:rStyle w:val="SubtleEmphasis"/>
          <w:i w:val="0"/>
          <w:iCs w:val="0"/>
          <w:color w:val="auto"/>
          <w:lang w:val="en-US"/>
        </w:rPr>
        <w:t>.</w:t>
      </w:r>
    </w:p>
    <w:p w:rsidR="00351CBC" w:rsidRDefault="00351CBC" w:rsidP="00351CBC">
      <w:pPr>
        <w:pStyle w:val="NoSpacing"/>
        <w:rPr>
          <w:rStyle w:val="SubtleEmphasis"/>
          <w:i w:val="0"/>
          <w:iCs w:val="0"/>
          <w:color w:val="auto"/>
          <w:lang w:val="en-US"/>
        </w:rPr>
      </w:pPr>
    </w:p>
    <w:p w:rsidR="003C5E16" w:rsidRDefault="003C5E16" w:rsidP="003C5E16">
      <w:pPr>
        <w:pStyle w:val="NoSpacing"/>
        <w:rPr>
          <w:rStyle w:val="SubtleEmphasis"/>
          <w:i w:val="0"/>
          <w:iCs w:val="0"/>
          <w:color w:val="auto"/>
          <w:lang w:val="en-US"/>
        </w:rPr>
      </w:pPr>
      <w:proofErr w:type="gramStart"/>
      <w:r w:rsidRPr="003C5E16">
        <w:rPr>
          <w:rStyle w:val="SubtleEmphasis"/>
          <w:i w:val="0"/>
          <w:iCs w:val="0"/>
          <w:color w:val="auto"/>
          <w:lang w:val="en-US"/>
        </w:rPr>
        <w:t xml:space="preserve">Su, Z., </w:t>
      </w:r>
      <w:proofErr w:type="spellStart"/>
      <w:r w:rsidRPr="003C5E16">
        <w:rPr>
          <w:rStyle w:val="SubtleEmphasis"/>
          <w:i w:val="0"/>
          <w:iCs w:val="0"/>
          <w:color w:val="auto"/>
          <w:lang w:val="en-US"/>
        </w:rPr>
        <w:t>Adkison</w:t>
      </w:r>
      <w:proofErr w:type="spellEnd"/>
      <w:r w:rsidRPr="003C5E16">
        <w:rPr>
          <w:rStyle w:val="SubtleEmphasis"/>
          <w:i w:val="0"/>
          <w:iCs w:val="0"/>
          <w:color w:val="auto"/>
          <w:lang w:val="en-US"/>
        </w:rPr>
        <w:t xml:space="preserve">, M.D., and Van </w:t>
      </w:r>
      <w:proofErr w:type="spellStart"/>
      <w:r w:rsidRPr="003C5E16">
        <w:rPr>
          <w:rStyle w:val="SubtleEmphasis"/>
          <w:i w:val="0"/>
          <w:iCs w:val="0"/>
          <w:color w:val="auto"/>
          <w:lang w:val="en-US"/>
        </w:rPr>
        <w:t>Alen</w:t>
      </w:r>
      <w:proofErr w:type="spellEnd"/>
      <w:r w:rsidRPr="003C5E16">
        <w:rPr>
          <w:rStyle w:val="SubtleEmphasis"/>
          <w:i w:val="0"/>
          <w:iCs w:val="0"/>
          <w:color w:val="auto"/>
          <w:lang w:val="en-US"/>
        </w:rPr>
        <w:t>, B.W. 2001.</w:t>
      </w:r>
      <w:proofErr w:type="gramEnd"/>
      <w:r w:rsidRPr="003C5E16">
        <w:rPr>
          <w:rStyle w:val="SubtleEmphasis"/>
          <w:i w:val="0"/>
          <w:iCs w:val="0"/>
          <w:color w:val="auto"/>
          <w:lang w:val="en-US"/>
        </w:rPr>
        <w:t xml:space="preserve"> </w:t>
      </w:r>
      <w:proofErr w:type="gramStart"/>
      <w:r w:rsidRPr="003C5E16">
        <w:rPr>
          <w:rStyle w:val="SubtleEmphasis"/>
          <w:i w:val="0"/>
          <w:iCs w:val="0"/>
          <w:color w:val="auto"/>
          <w:lang w:val="en-US"/>
        </w:rPr>
        <w:t>A hierarchical Bayesian model for</w:t>
      </w:r>
      <w:r>
        <w:rPr>
          <w:rStyle w:val="SubtleEmphasis"/>
          <w:i w:val="0"/>
          <w:iCs w:val="0"/>
          <w:color w:val="auto"/>
          <w:lang w:val="en-US"/>
        </w:rPr>
        <w:t xml:space="preserve"> </w:t>
      </w:r>
      <w:r w:rsidRPr="003C5E16">
        <w:rPr>
          <w:rStyle w:val="SubtleEmphasis"/>
          <w:i w:val="0"/>
          <w:iCs w:val="0"/>
          <w:color w:val="auto"/>
          <w:lang w:val="en-US"/>
        </w:rPr>
        <w:t>estimating historical salmon escapement and escapement timing.</w:t>
      </w:r>
      <w:proofErr w:type="gramEnd"/>
      <w:r w:rsidRPr="003C5E16">
        <w:rPr>
          <w:rStyle w:val="SubtleEmphasis"/>
          <w:i w:val="0"/>
          <w:iCs w:val="0"/>
          <w:color w:val="auto"/>
          <w:lang w:val="en-US"/>
        </w:rPr>
        <w:t xml:space="preserve"> </w:t>
      </w:r>
      <w:proofErr w:type="gramStart"/>
      <w:r w:rsidRPr="003C5E16">
        <w:rPr>
          <w:rStyle w:val="SubtleEmphasis"/>
          <w:i w:val="0"/>
          <w:iCs w:val="0"/>
          <w:color w:val="auto"/>
          <w:lang w:val="en-US"/>
        </w:rPr>
        <w:t>Can. J.</w:t>
      </w:r>
      <w:r>
        <w:rPr>
          <w:rStyle w:val="SubtleEmphasis"/>
          <w:i w:val="0"/>
          <w:iCs w:val="0"/>
          <w:color w:val="auto"/>
          <w:lang w:val="en-US"/>
        </w:rPr>
        <w:t xml:space="preserve"> </w:t>
      </w:r>
      <w:r w:rsidRPr="003C5E16">
        <w:rPr>
          <w:rStyle w:val="SubtleEmphasis"/>
          <w:i w:val="0"/>
          <w:iCs w:val="0"/>
          <w:color w:val="auto"/>
          <w:lang w:val="en-US"/>
        </w:rPr>
        <w:t>Fish.</w:t>
      </w:r>
      <w:proofErr w:type="gramEnd"/>
      <w:r w:rsidRPr="003C5E16">
        <w:rPr>
          <w:rStyle w:val="SubtleEmphasis"/>
          <w:i w:val="0"/>
          <w:iCs w:val="0"/>
          <w:color w:val="auto"/>
          <w:lang w:val="en-US"/>
        </w:rPr>
        <w:t xml:space="preserve"> </w:t>
      </w:r>
      <w:proofErr w:type="spellStart"/>
      <w:proofErr w:type="gramStart"/>
      <w:r w:rsidRPr="003C5E16">
        <w:rPr>
          <w:rStyle w:val="SubtleEmphasis"/>
          <w:i w:val="0"/>
          <w:iCs w:val="0"/>
          <w:color w:val="auto"/>
          <w:lang w:val="en-US"/>
        </w:rPr>
        <w:t>Aquat</w:t>
      </w:r>
      <w:proofErr w:type="spellEnd"/>
      <w:r w:rsidRPr="003C5E16">
        <w:rPr>
          <w:rStyle w:val="SubtleEmphasis"/>
          <w:i w:val="0"/>
          <w:iCs w:val="0"/>
          <w:color w:val="auto"/>
          <w:lang w:val="en-US"/>
        </w:rPr>
        <w:t>.</w:t>
      </w:r>
      <w:proofErr w:type="gramEnd"/>
      <w:r w:rsidRPr="003C5E16">
        <w:rPr>
          <w:rStyle w:val="SubtleEmphasis"/>
          <w:i w:val="0"/>
          <w:iCs w:val="0"/>
          <w:color w:val="auto"/>
          <w:lang w:val="en-US"/>
        </w:rPr>
        <w:t xml:space="preserve"> Sci. 58(8): 1648–1662. </w:t>
      </w:r>
      <w:proofErr w:type="gramStart"/>
      <w:r>
        <w:rPr>
          <w:rStyle w:val="SubtleEmphasis"/>
          <w:i w:val="0"/>
          <w:iCs w:val="0"/>
          <w:color w:val="auto"/>
          <w:lang w:val="en-US"/>
        </w:rPr>
        <w:t>d</w:t>
      </w:r>
      <w:r w:rsidR="002462BF">
        <w:rPr>
          <w:rStyle w:val="SubtleEmphasis"/>
          <w:i w:val="0"/>
          <w:iCs w:val="0"/>
          <w:color w:val="auto"/>
          <w:lang w:val="en-US"/>
        </w:rPr>
        <w:t>oi:</w:t>
      </w:r>
      <w:proofErr w:type="gramEnd"/>
      <w:r w:rsidR="002462BF">
        <w:rPr>
          <w:rStyle w:val="SubtleEmphasis"/>
          <w:i w:val="0"/>
          <w:iCs w:val="0"/>
          <w:color w:val="auto"/>
          <w:lang w:val="en-US"/>
        </w:rPr>
        <w:t>10.1139/f01-099</w:t>
      </w:r>
      <w:r w:rsidR="00273020">
        <w:rPr>
          <w:rStyle w:val="SubtleEmphasis"/>
          <w:i w:val="0"/>
          <w:iCs w:val="0"/>
          <w:color w:val="auto"/>
          <w:lang w:val="en-US"/>
        </w:rPr>
        <w:t>.</w:t>
      </w:r>
    </w:p>
    <w:p w:rsidR="00386600" w:rsidRDefault="00386600" w:rsidP="003C5E16">
      <w:pPr>
        <w:pStyle w:val="NoSpacing"/>
        <w:rPr>
          <w:rStyle w:val="SubtleEmphasis"/>
          <w:i w:val="0"/>
          <w:iCs w:val="0"/>
          <w:color w:val="auto"/>
          <w:lang w:val="en-US"/>
        </w:rPr>
      </w:pPr>
    </w:p>
    <w:p w:rsidR="00386600" w:rsidRDefault="00386600" w:rsidP="00386600">
      <w:pPr>
        <w:pStyle w:val="NoSpacing"/>
        <w:rPr>
          <w:rStyle w:val="SubtleEmphasis"/>
          <w:i w:val="0"/>
          <w:iCs w:val="0"/>
          <w:color w:val="auto"/>
          <w:lang w:val="en-US"/>
        </w:rPr>
      </w:pPr>
      <w:proofErr w:type="spellStart"/>
      <w:r w:rsidRPr="00EF03F7">
        <w:rPr>
          <w:rStyle w:val="SubtleEmphasis"/>
          <w:i w:val="0"/>
          <w:iCs w:val="0"/>
          <w:color w:val="auto"/>
          <w:lang w:val="en-US"/>
        </w:rPr>
        <w:t>Uusitalo</w:t>
      </w:r>
      <w:proofErr w:type="spellEnd"/>
      <w:r w:rsidRPr="00EF03F7">
        <w:rPr>
          <w:rStyle w:val="SubtleEmphasis"/>
          <w:i w:val="0"/>
          <w:iCs w:val="0"/>
          <w:color w:val="auto"/>
          <w:lang w:val="en-US"/>
        </w:rPr>
        <w:t xml:space="preserve">, L., </w:t>
      </w:r>
      <w:proofErr w:type="spellStart"/>
      <w:r w:rsidRPr="00EF03F7">
        <w:rPr>
          <w:rStyle w:val="SubtleEmphasis"/>
          <w:i w:val="0"/>
          <w:iCs w:val="0"/>
          <w:color w:val="auto"/>
          <w:lang w:val="en-US"/>
        </w:rPr>
        <w:t>Kuikka</w:t>
      </w:r>
      <w:proofErr w:type="spellEnd"/>
      <w:r w:rsidRPr="00EF03F7">
        <w:rPr>
          <w:rStyle w:val="SubtleEmphasis"/>
          <w:i w:val="0"/>
          <w:iCs w:val="0"/>
          <w:color w:val="auto"/>
          <w:lang w:val="en-US"/>
        </w:rPr>
        <w:t xml:space="preserve">, S., and Romakkaniemi, A. 2005. </w:t>
      </w:r>
      <w:proofErr w:type="gramStart"/>
      <w:r w:rsidRPr="00386600">
        <w:rPr>
          <w:rStyle w:val="SubtleEmphasis"/>
          <w:i w:val="0"/>
          <w:iCs w:val="0"/>
          <w:color w:val="auto"/>
          <w:lang w:val="en-US"/>
        </w:rPr>
        <w:t xml:space="preserve">Estimation of Atlantic salmon </w:t>
      </w:r>
      <w:proofErr w:type="spellStart"/>
      <w:r w:rsidRPr="00386600">
        <w:rPr>
          <w:rStyle w:val="SubtleEmphasis"/>
          <w:i w:val="0"/>
          <w:iCs w:val="0"/>
          <w:color w:val="auto"/>
          <w:lang w:val="en-US"/>
        </w:rPr>
        <w:t>smolt</w:t>
      </w:r>
      <w:proofErr w:type="spellEnd"/>
      <w:r w:rsidRPr="00386600">
        <w:rPr>
          <w:rStyle w:val="SubtleEmphasis"/>
          <w:i w:val="0"/>
          <w:iCs w:val="0"/>
          <w:color w:val="auto"/>
          <w:lang w:val="en-US"/>
        </w:rPr>
        <w:t xml:space="preserve"> carrying capacity</w:t>
      </w:r>
      <w:r>
        <w:rPr>
          <w:rStyle w:val="SubtleEmphasis"/>
          <w:i w:val="0"/>
          <w:iCs w:val="0"/>
          <w:color w:val="auto"/>
          <w:lang w:val="en-US"/>
        </w:rPr>
        <w:t xml:space="preserve"> </w:t>
      </w:r>
      <w:r w:rsidRPr="00386600">
        <w:rPr>
          <w:rStyle w:val="SubtleEmphasis"/>
          <w:i w:val="0"/>
          <w:iCs w:val="0"/>
          <w:color w:val="auto"/>
          <w:lang w:val="en-US"/>
        </w:rPr>
        <w:t>of rivers using expert knowledge</w:t>
      </w:r>
      <w:r>
        <w:rPr>
          <w:rStyle w:val="SubtleEmphasis"/>
          <w:i w:val="0"/>
          <w:iCs w:val="0"/>
          <w:color w:val="auto"/>
          <w:lang w:val="en-US"/>
        </w:rPr>
        <w:t>.</w:t>
      </w:r>
      <w:proofErr w:type="gramEnd"/>
      <w:r>
        <w:rPr>
          <w:rStyle w:val="SubtleEmphasis"/>
          <w:i w:val="0"/>
          <w:iCs w:val="0"/>
          <w:color w:val="auto"/>
          <w:lang w:val="en-US"/>
        </w:rPr>
        <w:t xml:space="preserve"> ICES J. Mar. Sci. 62: 708-</w:t>
      </w:r>
      <w:r w:rsidRPr="00386600">
        <w:rPr>
          <w:rStyle w:val="SubtleEmphasis"/>
          <w:i w:val="0"/>
          <w:iCs w:val="0"/>
          <w:color w:val="auto"/>
          <w:lang w:val="en-US"/>
        </w:rPr>
        <w:t>722</w:t>
      </w:r>
      <w:r w:rsidR="00273020">
        <w:rPr>
          <w:rStyle w:val="SubtleEmphasis"/>
          <w:i w:val="0"/>
          <w:iCs w:val="0"/>
          <w:color w:val="auto"/>
          <w:lang w:val="en-US"/>
        </w:rPr>
        <w:t xml:space="preserve">. </w:t>
      </w:r>
      <w:r w:rsidRPr="00386600">
        <w:rPr>
          <w:rStyle w:val="SubtleEmphasis"/>
          <w:i w:val="0"/>
          <w:iCs w:val="0"/>
          <w:color w:val="auto"/>
          <w:lang w:val="en-US"/>
        </w:rPr>
        <w:t>doi:10.1016/j.icesjms.2005.02.005</w:t>
      </w:r>
      <w:r w:rsidR="00273020">
        <w:rPr>
          <w:rStyle w:val="SubtleEmphasis"/>
          <w:i w:val="0"/>
          <w:iCs w:val="0"/>
          <w:color w:val="auto"/>
          <w:lang w:val="en-US"/>
        </w:rPr>
        <w:t>.</w:t>
      </w:r>
    </w:p>
    <w:p w:rsidR="00AA05EE" w:rsidRDefault="00AA05EE" w:rsidP="00386600">
      <w:pPr>
        <w:pStyle w:val="NoSpacing"/>
        <w:rPr>
          <w:rStyle w:val="SubtleEmphasis"/>
          <w:i w:val="0"/>
          <w:iCs w:val="0"/>
          <w:color w:val="auto"/>
          <w:lang w:val="en-US"/>
        </w:rPr>
      </w:pPr>
    </w:p>
    <w:p w:rsidR="000A3BB1" w:rsidRDefault="000A3BB1" w:rsidP="000A3BB1">
      <w:pPr>
        <w:pStyle w:val="Heading1"/>
        <w:rPr>
          <w:lang w:val="en-US"/>
        </w:rPr>
      </w:pPr>
      <w:r>
        <w:rPr>
          <w:lang w:val="en-US"/>
        </w:rPr>
        <w:t xml:space="preserve">Appendix A: Lognormal approximation for </w:t>
      </w:r>
      <w:proofErr w:type="spellStart"/>
      <w:r>
        <w:rPr>
          <w:lang w:val="en-US"/>
        </w:rPr>
        <w:t>Dirichlet</w:t>
      </w:r>
      <w:proofErr w:type="spellEnd"/>
      <w:r>
        <w:rPr>
          <w:lang w:val="en-US"/>
        </w:rPr>
        <w:t>-distribution</w:t>
      </w:r>
    </w:p>
    <w:p w:rsidR="000A3BB1" w:rsidRPr="000A3BB1" w:rsidRDefault="000A3BB1" w:rsidP="003134DC">
      <w:pPr>
        <w:rPr>
          <w:rStyle w:val="SubtleEmphasis"/>
          <w:lang w:val="en-US"/>
        </w:rPr>
      </w:pPr>
    </w:p>
    <w:p w:rsidR="000A3BB1" w:rsidRDefault="000A3BB1" w:rsidP="000A3BB1">
      <w:pPr>
        <w:pStyle w:val="NoSpacing"/>
        <w:rPr>
          <w:rStyle w:val="SubtleEmphasis"/>
          <w:i w:val="0"/>
          <w:iCs w:val="0"/>
          <w:color w:val="auto"/>
          <w:lang w:val="en-US"/>
        </w:rPr>
      </w:pPr>
      <w:r>
        <w:rPr>
          <w:rStyle w:val="SubtleEmphasis"/>
          <w:i w:val="0"/>
          <w:iCs w:val="0"/>
          <w:color w:val="auto"/>
          <w:lang w:val="en-US"/>
        </w:rPr>
        <w:t xml:space="preserve">Let’s consider a </w:t>
      </w:r>
      <w:r w:rsidR="00897892">
        <w:rPr>
          <w:rStyle w:val="SubtleEmphasis"/>
          <w:i w:val="0"/>
          <w:iCs w:val="0"/>
          <w:color w:val="auto"/>
          <w:lang w:val="en-US"/>
        </w:rPr>
        <w:t>set</w:t>
      </w:r>
      <w:r w:rsidRPr="000A3BB1">
        <w:rPr>
          <w:rStyle w:val="SubtleEmphasis"/>
          <w:i w:val="0"/>
          <w:iCs w:val="0"/>
          <w:color w:val="auto"/>
          <w:lang w:val="en-US"/>
        </w:rPr>
        <w:t xml:space="preserve"> of </w:t>
      </w:r>
      <w:proofErr w:type="spellStart"/>
      <w:r>
        <w:rPr>
          <w:rStyle w:val="SubtleEmphasis"/>
          <w:i w:val="0"/>
          <w:iCs w:val="0"/>
          <w:color w:val="auto"/>
          <w:lang w:val="en-US"/>
        </w:rPr>
        <w:t>Dirichlet</w:t>
      </w:r>
      <w:proofErr w:type="spellEnd"/>
      <w:r>
        <w:rPr>
          <w:rStyle w:val="SubtleEmphasis"/>
          <w:i w:val="0"/>
          <w:iCs w:val="0"/>
          <w:color w:val="auto"/>
          <w:lang w:val="en-US"/>
        </w:rPr>
        <w:t xml:space="preserve">-distributed </w:t>
      </w:r>
      <w:r w:rsidRPr="000A3BB1">
        <w:rPr>
          <w:rStyle w:val="SubtleEmphasis"/>
          <w:i w:val="0"/>
          <w:iCs w:val="0"/>
          <w:color w:val="auto"/>
          <w:lang w:val="en-US"/>
        </w:rPr>
        <w:t>parameters</w:t>
      </w:r>
      <w:r>
        <w:rPr>
          <w:rStyle w:val="SubtleEmphasis"/>
          <w:i w:val="0"/>
          <w:iCs w:val="0"/>
          <w:color w:val="auto"/>
          <w:lang w:val="en-US"/>
        </w:rPr>
        <w:t>:</w:t>
      </w:r>
    </w:p>
    <w:p w:rsidR="000A3BB1" w:rsidRPr="000A3BB1" w:rsidRDefault="000A3BB1" w:rsidP="000A3BB1">
      <w:pPr>
        <w:pStyle w:val="NoSpacing"/>
        <w:rPr>
          <w:rStyle w:val="SubtleEmphasis"/>
          <w:i w:val="0"/>
          <w:iCs w:val="0"/>
          <w:color w:val="auto"/>
          <w:lang w:val="en-US"/>
        </w:rPr>
      </w:pPr>
      <w:r w:rsidRPr="000A3BB1">
        <w:rPr>
          <w:rStyle w:val="SubtleEmphasis"/>
          <w:i w:val="0"/>
          <w:iCs w:val="0"/>
          <w:color w:val="auto"/>
          <w:lang w:val="en-US"/>
        </w:rPr>
        <w:t xml:space="preserve"> </w:t>
      </w:r>
    </w:p>
    <w:p w:rsidR="00241AC1" w:rsidRDefault="000A3BB1" w:rsidP="00241AC1">
      <w:pPr>
        <w:ind w:left="360"/>
        <w:rPr>
          <w:rStyle w:val="Strong"/>
          <w:b w:val="0"/>
          <w:bCs w:val="0"/>
          <w:lang w:val="en-US"/>
        </w:rPr>
      </w:pPr>
      <w:r>
        <w:rPr>
          <w:rStyle w:val="SubtleEmphasis"/>
          <w:rFonts w:eastAsiaTheme="minorEastAsia"/>
          <w:i w:val="0"/>
          <w:iCs w:val="0"/>
          <w:color w:val="auto"/>
          <w:lang w:val="en-US"/>
        </w:rPr>
        <w:t>(</w:t>
      </w:r>
      <w:r w:rsidR="00241AC1">
        <w:rPr>
          <w:rStyle w:val="SubtleEmphasis"/>
          <w:rFonts w:eastAsiaTheme="minorEastAsia"/>
          <w:i w:val="0"/>
          <w:iCs w:val="0"/>
          <w:color w:val="auto"/>
          <w:lang w:val="en-US"/>
        </w:rPr>
        <w:t>A.</w:t>
      </w:r>
      <w:r>
        <w:rPr>
          <w:rStyle w:val="SubtleEmphasis"/>
          <w:rFonts w:eastAsiaTheme="minorEastAsia"/>
          <w:i w:val="0"/>
          <w:iCs w:val="0"/>
          <w:color w:val="auto"/>
          <w:lang w:val="en-US"/>
        </w:rPr>
        <w:t>1)</w:t>
      </w:r>
      <w:r>
        <w:rPr>
          <w:rStyle w:val="SubtleEmphasis"/>
          <w:rFonts w:eastAsiaTheme="minorEastAsia"/>
          <w:i w:val="0"/>
          <w:iCs w:val="0"/>
          <w:color w:val="auto"/>
          <w:lang w:val="en-US"/>
        </w:rPr>
        <w:tab/>
      </w:r>
      <m:oMath>
        <m:sSub>
          <m:sSubPr>
            <m:ctrlPr>
              <w:rPr>
                <w:rStyle w:val="SubtleEmphasis"/>
                <w:rFonts w:ascii="Cambria Math" w:hAnsi="Cambria Math"/>
                <w:i w:val="0"/>
                <w:iCs w:val="0"/>
                <w:color w:val="auto"/>
                <w:lang w:val="en-US"/>
              </w:rPr>
            </m:ctrlPr>
          </m:sSubPr>
          <m:e>
            <m:r>
              <m:rPr>
                <m:sty m:val="p"/>
              </m:rPr>
              <w:rPr>
                <w:rStyle w:val="SubtleEmphasis"/>
                <w:rFonts w:ascii="Cambria Math" w:hAnsi="Cambria Math"/>
                <w:color w:val="auto"/>
                <w:lang w:val="en-US"/>
              </w:rPr>
              <m:t>q</m:t>
            </m:r>
          </m:e>
          <m:sub>
            <m:r>
              <m:rPr>
                <m:sty m:val="p"/>
              </m:rPr>
              <w:rPr>
                <w:rStyle w:val="SubtleEmphasis"/>
                <w:rFonts w:ascii="Cambria Math" w:hAnsi="Cambria Math"/>
                <w:color w:val="auto"/>
                <w:lang w:val="en-US"/>
              </w:rPr>
              <m:t>1:n</m:t>
            </m:r>
          </m:sub>
        </m:sSub>
        <m:r>
          <m:rPr>
            <m:sty m:val="p"/>
          </m:rPr>
          <w:rPr>
            <w:rStyle w:val="SubtleEmphasis"/>
            <w:rFonts w:ascii="Cambria Math" w:eastAsiaTheme="minorEastAsia" w:hAnsi="Cambria Math"/>
            <w:color w:val="auto"/>
            <w:lang w:val="en-US"/>
          </w:rPr>
          <m:t xml:space="preserve"> </m:t>
        </m:r>
        <m:r>
          <w:rPr>
            <w:rStyle w:val="Strong"/>
            <w:rFonts w:ascii="Cambria Math" w:hAnsi="Cambria Math"/>
            <w:lang w:val="en-US"/>
          </w:rPr>
          <m:t xml:space="preserve"> ~Dirich(</m:t>
        </m:r>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1</m:t>
            </m:r>
          </m:sub>
        </m:sSub>
        <m:r>
          <w:rPr>
            <w:rStyle w:val="Strong"/>
            <w:rFonts w:ascii="Cambria Math" w:hAnsi="Cambria Math"/>
            <w:lang w:val="en-US"/>
          </w:rPr>
          <m:t xml:space="preserve">η, …, </m:t>
        </m:r>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n</m:t>
            </m:r>
          </m:sub>
        </m:sSub>
        <m:r>
          <w:rPr>
            <w:rStyle w:val="Strong"/>
            <w:rFonts w:ascii="Cambria Math" w:hAnsi="Cambria Math"/>
            <w:lang w:val="en-US"/>
          </w:rPr>
          <m:t>η)</m:t>
        </m:r>
      </m:oMath>
      <w:r w:rsidRPr="000A3BB1">
        <w:rPr>
          <w:rStyle w:val="Strong"/>
          <w:b w:val="0"/>
          <w:bCs w:val="0"/>
          <w:lang w:val="en-US"/>
        </w:rPr>
        <w:t>,</w:t>
      </w:r>
    </w:p>
    <w:p w:rsidR="000A3BB1" w:rsidRDefault="000A3BB1" w:rsidP="000A3BB1">
      <w:pPr>
        <w:rPr>
          <w:rStyle w:val="Strong"/>
          <w:rFonts w:eastAsiaTheme="minorEastAsia"/>
          <w:b w:val="0"/>
          <w:bCs w:val="0"/>
          <w:lang w:val="en-US"/>
        </w:rPr>
      </w:pPr>
      <w:r>
        <w:rPr>
          <w:rStyle w:val="Strong"/>
          <w:b w:val="0"/>
          <w:bCs w:val="0"/>
          <w:lang w:val="en-US"/>
        </w:rPr>
        <w:t xml:space="preserve">Where </w:t>
      </w:r>
      <m:oMath>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i</m:t>
            </m:r>
          </m:sub>
        </m:sSub>
      </m:oMath>
      <w:r>
        <w:rPr>
          <w:rStyle w:val="Strong"/>
          <w:rFonts w:eastAsiaTheme="minorEastAsia"/>
          <w:b w:val="0"/>
          <w:bCs w:val="0"/>
          <w:lang w:val="en-US"/>
        </w:rPr>
        <w:t xml:space="preserve"> is the expected </w:t>
      </w:r>
      <w:r w:rsidR="00897892">
        <w:rPr>
          <w:rStyle w:val="Strong"/>
          <w:rFonts w:eastAsiaTheme="minorEastAsia"/>
          <w:b w:val="0"/>
          <w:bCs w:val="0"/>
          <w:lang w:val="en-US"/>
        </w:rPr>
        <w:t>probability for</w:t>
      </w:r>
      <w:r>
        <w:rPr>
          <w:rStyle w:val="Strong"/>
          <w:rFonts w:eastAsiaTheme="minorEastAsia"/>
          <w:b w:val="0"/>
          <w:bCs w:val="0"/>
          <w:lang w:val="en-US"/>
        </w:rPr>
        <w:t xml:space="preserve"> slot </w:t>
      </w:r>
      <m:oMath>
        <m:r>
          <w:rPr>
            <w:rStyle w:val="Strong"/>
            <w:rFonts w:ascii="Cambria Math" w:eastAsiaTheme="minorEastAsia" w:hAnsi="Cambria Math"/>
            <w:lang w:val="en-US"/>
          </w:rPr>
          <m:t>i</m:t>
        </m:r>
      </m:oMath>
      <w:r>
        <w:rPr>
          <w:rStyle w:val="Strong"/>
          <w:rFonts w:eastAsiaTheme="minorEastAsia"/>
          <w:b w:val="0"/>
          <w:bCs w:val="0"/>
          <w:lang w:val="en-US"/>
        </w:rPr>
        <w:t xml:space="preserve"> and </w:t>
      </w:r>
      <m:oMath>
        <m:r>
          <w:rPr>
            <w:rStyle w:val="Strong"/>
            <w:rFonts w:ascii="Cambria Math" w:eastAsiaTheme="minorEastAsia" w:hAnsi="Cambria Math"/>
            <w:lang w:val="en-US"/>
          </w:rPr>
          <m:t>η</m:t>
        </m:r>
      </m:oMath>
      <w:r>
        <w:rPr>
          <w:rStyle w:val="Strong"/>
          <w:rFonts w:eastAsiaTheme="minorEastAsia"/>
          <w:b w:val="0"/>
          <w:bCs w:val="0"/>
          <w:lang w:val="en-US"/>
        </w:rPr>
        <w:t xml:space="preserve"> is </w:t>
      </w:r>
      <w:r w:rsidR="00897892">
        <w:rPr>
          <w:rStyle w:val="Strong"/>
          <w:rFonts w:eastAsiaTheme="minorEastAsia"/>
          <w:b w:val="0"/>
          <w:bCs w:val="0"/>
          <w:lang w:val="en-US"/>
        </w:rPr>
        <w:t xml:space="preserve">the </w:t>
      </w:r>
      <w:proofErr w:type="spellStart"/>
      <w:r>
        <w:rPr>
          <w:rStyle w:val="Strong"/>
          <w:rFonts w:eastAsiaTheme="minorEastAsia"/>
          <w:b w:val="0"/>
          <w:bCs w:val="0"/>
          <w:lang w:val="en-US"/>
        </w:rPr>
        <w:t>overdispersion</w:t>
      </w:r>
      <w:proofErr w:type="spellEnd"/>
      <w:r>
        <w:rPr>
          <w:rStyle w:val="Strong"/>
          <w:rFonts w:eastAsiaTheme="minorEastAsia"/>
          <w:b w:val="0"/>
          <w:bCs w:val="0"/>
          <w:lang w:val="en-US"/>
        </w:rPr>
        <w:t xml:space="preserve"> </w:t>
      </w:r>
      <w:proofErr w:type="gramStart"/>
      <w:r>
        <w:rPr>
          <w:rStyle w:val="Strong"/>
          <w:rFonts w:eastAsiaTheme="minorEastAsia"/>
          <w:b w:val="0"/>
          <w:bCs w:val="0"/>
          <w:lang w:val="en-US"/>
        </w:rPr>
        <w:t>parameter.</w:t>
      </w:r>
      <w:proofErr w:type="gramEnd"/>
      <w:r>
        <w:rPr>
          <w:rStyle w:val="Strong"/>
          <w:rFonts w:eastAsiaTheme="minorEastAsia"/>
          <w:b w:val="0"/>
          <w:bCs w:val="0"/>
          <w:lang w:val="en-US"/>
        </w:rPr>
        <w:t xml:space="preserve"> Such </w:t>
      </w:r>
      <w:proofErr w:type="spellStart"/>
      <w:r>
        <w:rPr>
          <w:rStyle w:val="Strong"/>
          <w:rFonts w:eastAsiaTheme="minorEastAsia"/>
          <w:b w:val="0"/>
          <w:bCs w:val="0"/>
          <w:lang w:val="en-US"/>
        </w:rPr>
        <w:t>Dirichlet</w:t>
      </w:r>
      <w:proofErr w:type="spellEnd"/>
      <w:r>
        <w:rPr>
          <w:rStyle w:val="Strong"/>
          <w:rFonts w:eastAsiaTheme="minorEastAsia"/>
          <w:b w:val="0"/>
          <w:bCs w:val="0"/>
          <w:lang w:val="en-US"/>
        </w:rPr>
        <w:t xml:space="preserve">-distribution can be approximated with a set of </w:t>
      </w:r>
      <w:r w:rsidR="00241AC1">
        <w:rPr>
          <w:rStyle w:val="Strong"/>
          <w:rFonts w:eastAsiaTheme="minorEastAsia"/>
          <w:b w:val="0"/>
          <w:bCs w:val="0"/>
          <w:lang w:val="en-US"/>
        </w:rPr>
        <w:t xml:space="preserve">lognormally distributed </w:t>
      </w:r>
      <m:oMath>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z</m:t>
            </m:r>
          </m:e>
          <m:sub>
            <m:r>
              <w:rPr>
                <w:rStyle w:val="Strong"/>
                <w:rFonts w:ascii="Cambria Math" w:eastAsiaTheme="minorEastAsia" w:hAnsi="Cambria Math"/>
                <w:lang w:val="en-US"/>
              </w:rPr>
              <m:t>i</m:t>
            </m:r>
          </m:sub>
        </m:sSub>
      </m:oMath>
      <w:r w:rsidR="00241AC1">
        <w:rPr>
          <w:rStyle w:val="Strong"/>
          <w:rFonts w:eastAsiaTheme="minorEastAsia"/>
          <w:b w:val="0"/>
          <w:bCs w:val="0"/>
          <w:lang w:val="en-US"/>
        </w:rPr>
        <w:t xml:space="preserve"> by assuming</w:t>
      </w:r>
    </w:p>
    <w:p w:rsidR="00241AC1" w:rsidRDefault="00241AC1" w:rsidP="000A3BB1">
      <w:pPr>
        <w:rPr>
          <w:rStyle w:val="Strong"/>
          <w:rFonts w:eastAsiaTheme="minorEastAsia"/>
          <w:b w:val="0"/>
          <w:bCs w:val="0"/>
          <w:lang w:val="en-US"/>
        </w:rPr>
      </w:pPr>
      <w:r>
        <w:rPr>
          <w:rStyle w:val="SubtleEmphasis"/>
          <w:rFonts w:eastAsiaTheme="minorEastAsia"/>
          <w:i w:val="0"/>
          <w:iCs w:val="0"/>
          <w:color w:val="auto"/>
          <w:lang w:val="en-US"/>
        </w:rPr>
        <w:t>(A.2)</w:t>
      </w:r>
      <w:r>
        <w:rPr>
          <w:rStyle w:val="SubtleEmphasis"/>
          <w:rFonts w:eastAsiaTheme="minorEastAsia"/>
          <w:i w:val="0"/>
          <w:iCs w:val="0"/>
          <w:color w:val="auto"/>
          <w:lang w:val="en-US"/>
        </w:rPr>
        <w:tab/>
      </w:r>
      <m:oMath>
        <m:sSub>
          <m:sSubPr>
            <m:ctrlPr>
              <w:rPr>
                <w:rStyle w:val="SubtleEmphasis"/>
                <w:rFonts w:ascii="Cambria Math" w:hAnsi="Cambria Math"/>
                <w:i w:val="0"/>
                <w:iCs w:val="0"/>
                <w:color w:val="auto"/>
                <w:lang w:val="en-US"/>
              </w:rPr>
            </m:ctrlPr>
          </m:sSubPr>
          <m:e>
            <m:r>
              <m:rPr>
                <m:sty m:val="p"/>
              </m:rPr>
              <w:rPr>
                <w:rStyle w:val="SubtleEmphasis"/>
                <w:rFonts w:ascii="Cambria Math" w:hAnsi="Cambria Math"/>
                <w:color w:val="auto"/>
                <w:lang w:val="en-US"/>
              </w:rPr>
              <m:t>q</m:t>
            </m:r>
          </m:e>
          <m:sub>
            <m:r>
              <m:rPr>
                <m:sty m:val="p"/>
              </m:rPr>
              <w:rPr>
                <w:rStyle w:val="SubtleEmphasis"/>
                <w:rFonts w:ascii="Cambria Math" w:hAnsi="Cambria Math"/>
                <w:color w:val="auto"/>
                <w:lang w:val="en-US"/>
              </w:rPr>
              <m:t>1:n</m:t>
            </m:r>
          </m:sub>
        </m:sSub>
        <m:r>
          <m:rPr>
            <m:sty m:val="p"/>
          </m:rPr>
          <w:rPr>
            <w:rStyle w:val="SubtleEmphasis"/>
            <w:rFonts w:ascii="Cambria Math" w:eastAsiaTheme="minorEastAsia" w:hAnsi="Cambria Math"/>
            <w:color w:val="auto"/>
            <w:lang w:val="en-US"/>
          </w:rPr>
          <m:t>=</m:t>
        </m:r>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z</m:t>
            </m:r>
          </m:e>
          <m:sub>
            <m:r>
              <w:rPr>
                <w:rStyle w:val="Strong"/>
                <w:rFonts w:ascii="Cambria Math" w:eastAsiaTheme="minorEastAsia" w:hAnsi="Cambria Math"/>
                <w:lang w:val="en-US"/>
              </w:rPr>
              <m:t>i</m:t>
            </m:r>
          </m:sub>
        </m:sSub>
        <m:r>
          <w:rPr>
            <w:rStyle w:val="Strong"/>
            <w:rFonts w:ascii="Cambria Math" w:eastAsiaTheme="minorEastAsia" w:hAnsi="Cambria Math"/>
            <w:lang w:val="en-US"/>
          </w:rPr>
          <m:t>/</m:t>
        </m:r>
        <m:nary>
          <m:naryPr>
            <m:chr m:val="∑"/>
            <m:limLoc m:val="undOvr"/>
            <m:supHide m:val="1"/>
            <m:ctrlPr>
              <w:rPr>
                <w:rStyle w:val="Strong"/>
                <w:rFonts w:ascii="Cambria Math" w:eastAsiaTheme="minorEastAsia" w:hAnsi="Cambria Math"/>
                <w:b w:val="0"/>
                <w:bCs w:val="0"/>
                <w:i/>
                <w:lang w:val="en-US"/>
              </w:rPr>
            </m:ctrlPr>
          </m:naryPr>
          <m:sub>
            <m:r>
              <w:rPr>
                <w:rStyle w:val="Strong"/>
                <w:rFonts w:ascii="Cambria Math" w:eastAsiaTheme="minorEastAsia" w:hAnsi="Cambria Math"/>
                <w:lang w:val="en-US"/>
              </w:rPr>
              <m:t>i</m:t>
            </m:r>
          </m:sub>
          <m:sup/>
          <m:e>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z</m:t>
                </m:r>
              </m:e>
              <m:sub>
                <m:r>
                  <w:rPr>
                    <w:rStyle w:val="Strong"/>
                    <w:rFonts w:ascii="Cambria Math" w:eastAsiaTheme="minorEastAsia" w:hAnsi="Cambria Math"/>
                    <w:lang w:val="en-US"/>
                  </w:rPr>
                  <m:t>i</m:t>
                </m:r>
              </m:sub>
            </m:sSub>
          </m:e>
        </m:nary>
      </m:oMath>
      <w:r>
        <w:rPr>
          <w:rStyle w:val="Strong"/>
          <w:rFonts w:eastAsiaTheme="minorEastAsia"/>
          <w:b w:val="0"/>
          <w:bCs w:val="0"/>
          <w:lang w:val="en-US"/>
        </w:rPr>
        <w:t xml:space="preserve"> </w:t>
      </w:r>
    </w:p>
    <w:p w:rsidR="00241AC1" w:rsidRDefault="00241AC1" w:rsidP="000A3BB1">
      <w:pPr>
        <w:rPr>
          <w:rStyle w:val="Strong"/>
          <w:rFonts w:eastAsiaTheme="minorEastAsia"/>
          <w:b w:val="0"/>
          <w:bCs w:val="0"/>
          <w:lang w:val="en-US"/>
        </w:rPr>
      </w:pPr>
      <w:r>
        <w:rPr>
          <w:rStyle w:val="Strong"/>
          <w:rFonts w:eastAsiaTheme="minorEastAsia"/>
          <w:b w:val="0"/>
          <w:bCs w:val="0"/>
          <w:lang w:val="en-US"/>
        </w:rPr>
        <w:t>(A.3)</w:t>
      </w:r>
      <w:r>
        <w:rPr>
          <w:rStyle w:val="Strong"/>
          <w:rFonts w:eastAsiaTheme="minorEastAsia"/>
          <w:b w:val="0"/>
          <w:bCs w:val="0"/>
          <w:lang w:val="en-US"/>
        </w:rPr>
        <w:tab/>
      </w:r>
      <m:oMath>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z</m:t>
            </m:r>
          </m:e>
          <m:sub>
            <m:r>
              <w:rPr>
                <w:rStyle w:val="Strong"/>
                <w:rFonts w:ascii="Cambria Math" w:eastAsiaTheme="minorEastAsia" w:hAnsi="Cambria Math"/>
                <w:lang w:val="en-US"/>
              </w:rPr>
              <m:t>i</m:t>
            </m:r>
          </m:sub>
        </m:sSub>
        <m:r>
          <w:rPr>
            <w:rStyle w:val="Strong"/>
            <w:rFonts w:ascii="Cambria Math" w:eastAsiaTheme="minorEastAsia" w:hAnsi="Cambria Math"/>
            <w:lang w:val="en-US"/>
          </w:rPr>
          <m:t xml:space="preserve"> ~logN(</m:t>
        </m:r>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M</m:t>
            </m:r>
          </m:e>
          <m:sub>
            <m:r>
              <w:rPr>
                <w:rStyle w:val="Strong"/>
                <w:rFonts w:ascii="Cambria Math" w:eastAsiaTheme="minorEastAsia" w:hAnsi="Cambria Math"/>
                <w:lang w:val="en-US"/>
              </w:rPr>
              <m:t>i</m:t>
            </m:r>
          </m:sub>
        </m:sSub>
        <m:r>
          <w:rPr>
            <w:rStyle w:val="Strong"/>
            <w:rFonts w:ascii="Cambria Math" w:eastAsiaTheme="minorEastAsia" w:hAnsi="Cambria Math"/>
            <w:lang w:val="en-US"/>
          </w:rPr>
          <m:t xml:space="preserve">, </m:t>
        </m:r>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T</m:t>
            </m:r>
          </m:e>
          <m:sub>
            <m:r>
              <w:rPr>
                <w:rStyle w:val="Strong"/>
                <w:rFonts w:ascii="Cambria Math" w:eastAsiaTheme="minorEastAsia" w:hAnsi="Cambria Math"/>
                <w:lang w:val="en-US"/>
              </w:rPr>
              <m:t>i</m:t>
            </m:r>
          </m:sub>
        </m:sSub>
        <m:r>
          <w:rPr>
            <w:rStyle w:val="Strong"/>
            <w:rFonts w:ascii="Cambria Math" w:eastAsiaTheme="minorEastAsia" w:hAnsi="Cambria Math"/>
            <w:lang w:val="en-US"/>
          </w:rPr>
          <m:t>)</m:t>
        </m:r>
      </m:oMath>
    </w:p>
    <w:p w:rsidR="00241AC1" w:rsidRDefault="00241AC1" w:rsidP="000A3BB1">
      <w:pPr>
        <w:rPr>
          <w:rStyle w:val="Strong"/>
          <w:rFonts w:eastAsiaTheme="minorEastAsia"/>
          <w:b w:val="0"/>
          <w:bCs w:val="0"/>
          <w:lang w:val="en-US"/>
        </w:rPr>
      </w:pPr>
      <w:r>
        <w:rPr>
          <w:rStyle w:val="Strong"/>
          <w:rFonts w:eastAsiaTheme="minorEastAsia"/>
          <w:b w:val="0"/>
          <w:bCs w:val="0"/>
          <w:lang w:val="en-US"/>
        </w:rPr>
        <w:t>(A.4)</w:t>
      </w:r>
      <w:r>
        <w:rPr>
          <w:rStyle w:val="Strong"/>
          <w:rFonts w:eastAsiaTheme="minorEastAsia"/>
          <w:b w:val="0"/>
          <w:bCs w:val="0"/>
          <w:lang w:val="en-US"/>
        </w:rPr>
        <w:tab/>
      </w:r>
      <m:oMath>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M</m:t>
            </m:r>
          </m:e>
          <m:sub>
            <m:r>
              <w:rPr>
                <w:rStyle w:val="Strong"/>
                <w:rFonts w:ascii="Cambria Math" w:eastAsiaTheme="minorEastAsia" w:hAnsi="Cambria Math"/>
                <w:lang w:val="en-US"/>
              </w:rPr>
              <m:t>i</m:t>
            </m:r>
          </m:sub>
        </m:sSub>
        <m:r>
          <w:rPr>
            <w:rStyle w:val="Strong"/>
            <w:rFonts w:ascii="Cambria Math" w:eastAsiaTheme="minorEastAsia" w:hAnsi="Cambria Math"/>
            <w:lang w:val="en-US"/>
          </w:rPr>
          <m:t>=</m:t>
        </m:r>
        <m:func>
          <m:funcPr>
            <m:ctrlPr>
              <w:rPr>
                <w:rStyle w:val="Strong"/>
                <w:rFonts w:ascii="Cambria Math" w:eastAsiaTheme="minorEastAsia" w:hAnsi="Cambria Math"/>
                <w:b w:val="0"/>
                <w:bCs w:val="0"/>
                <w:lang w:val="en-US"/>
              </w:rPr>
            </m:ctrlPr>
          </m:funcPr>
          <m:fName>
            <m:r>
              <m:rPr>
                <m:sty m:val="p"/>
              </m:rPr>
              <w:rPr>
                <w:rStyle w:val="Strong"/>
                <w:rFonts w:ascii="Cambria Math" w:eastAsiaTheme="minorEastAsia" w:hAnsi="Cambria Math"/>
                <w:lang w:val="en-US"/>
              </w:rPr>
              <m:t>log</m:t>
            </m:r>
          </m:fName>
          <m:e>
            <m:d>
              <m:dPr>
                <m:ctrlPr>
                  <w:rPr>
                    <w:rStyle w:val="Strong"/>
                    <w:rFonts w:ascii="Cambria Math" w:eastAsiaTheme="minorEastAsia" w:hAnsi="Cambria Math"/>
                    <w:b w:val="0"/>
                    <w:bCs w:val="0"/>
                    <w:i/>
                    <w:lang w:val="en-US"/>
                  </w:rPr>
                </m:ctrlPr>
              </m:dPr>
              <m:e>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i</m:t>
                    </m:r>
                  </m:sub>
                </m:sSub>
              </m:e>
            </m:d>
          </m:e>
        </m:func>
        <m:r>
          <w:rPr>
            <w:rStyle w:val="Strong"/>
            <w:rFonts w:ascii="Cambria Math" w:eastAsiaTheme="minorEastAsia" w:hAnsi="Cambria Math"/>
            <w:lang w:val="en-US"/>
          </w:rPr>
          <m:t>-</m:t>
        </m:r>
        <m:f>
          <m:fPr>
            <m:ctrlPr>
              <w:rPr>
                <w:rStyle w:val="Strong"/>
                <w:rFonts w:ascii="Cambria Math" w:hAnsi="Cambria Math"/>
                <w:b w:val="0"/>
                <w:bCs w:val="0"/>
                <w:i/>
                <w:lang w:val="en-US"/>
              </w:rPr>
            </m:ctrlPr>
          </m:fPr>
          <m:num>
            <m:r>
              <w:rPr>
                <w:rStyle w:val="Strong"/>
                <w:rFonts w:ascii="Cambria Math" w:hAnsi="Cambria Math"/>
                <w:lang w:val="en-US"/>
              </w:rPr>
              <m:t>0.5</m:t>
            </m:r>
          </m:num>
          <m:den>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T</m:t>
                </m:r>
              </m:e>
              <m:sub>
                <m:r>
                  <w:rPr>
                    <w:rStyle w:val="Strong"/>
                    <w:rFonts w:ascii="Cambria Math" w:eastAsiaTheme="minorEastAsia" w:hAnsi="Cambria Math"/>
                    <w:lang w:val="en-US"/>
                  </w:rPr>
                  <m:t>i</m:t>
                </m:r>
              </m:sub>
            </m:sSub>
          </m:den>
        </m:f>
      </m:oMath>
      <w:r>
        <w:rPr>
          <w:rStyle w:val="Strong"/>
          <w:rFonts w:eastAsiaTheme="minorEastAsia"/>
          <w:b w:val="0"/>
          <w:bCs w:val="0"/>
          <w:lang w:val="en-US"/>
        </w:rPr>
        <w:t xml:space="preserve">  and</w:t>
      </w:r>
    </w:p>
    <w:p w:rsidR="00241AC1" w:rsidRDefault="00241AC1" w:rsidP="00241AC1">
      <w:pPr>
        <w:rPr>
          <w:rStyle w:val="Strong"/>
          <w:rFonts w:eastAsiaTheme="minorEastAsia"/>
          <w:b w:val="0"/>
          <w:bCs w:val="0"/>
          <w:lang w:val="en-US"/>
        </w:rPr>
      </w:pPr>
      <w:r>
        <w:rPr>
          <w:rStyle w:val="Strong"/>
          <w:rFonts w:eastAsiaTheme="minorEastAsia"/>
          <w:b w:val="0"/>
          <w:bCs w:val="0"/>
          <w:lang w:val="en-US"/>
        </w:rPr>
        <w:t>(A.5)</w:t>
      </w:r>
      <w:r>
        <w:rPr>
          <w:rStyle w:val="Strong"/>
          <w:rFonts w:eastAsiaTheme="minorEastAsia"/>
          <w:b w:val="0"/>
          <w:bCs w:val="0"/>
          <w:lang w:val="en-US"/>
        </w:rPr>
        <w:tab/>
      </w:r>
      <m:oMath>
        <m:sSub>
          <m:sSubPr>
            <m:ctrlPr>
              <w:rPr>
                <w:rStyle w:val="Strong"/>
                <w:rFonts w:ascii="Cambria Math" w:eastAsiaTheme="minorEastAsia" w:hAnsi="Cambria Math"/>
                <w:b w:val="0"/>
                <w:bCs w:val="0"/>
                <w:i/>
                <w:lang w:val="en-US"/>
              </w:rPr>
            </m:ctrlPr>
          </m:sSubPr>
          <m:e>
            <m:r>
              <w:rPr>
                <w:rStyle w:val="Strong"/>
                <w:rFonts w:ascii="Cambria Math" w:eastAsiaTheme="minorEastAsia" w:hAnsi="Cambria Math"/>
                <w:lang w:val="en-US"/>
              </w:rPr>
              <m:t>T</m:t>
            </m:r>
          </m:e>
          <m:sub>
            <m:r>
              <w:rPr>
                <w:rStyle w:val="Strong"/>
                <w:rFonts w:ascii="Cambria Math" w:eastAsiaTheme="minorEastAsia" w:hAnsi="Cambria Math"/>
                <w:lang w:val="en-US"/>
              </w:rPr>
              <m:t>i</m:t>
            </m:r>
          </m:sub>
        </m:sSub>
        <m:r>
          <w:rPr>
            <w:rStyle w:val="Strong"/>
            <w:rFonts w:ascii="Cambria Math" w:eastAsiaTheme="minorEastAsia" w:hAnsi="Cambria Math"/>
            <w:lang w:val="en-US"/>
          </w:rPr>
          <m:t>=</m:t>
        </m:r>
        <m:func>
          <m:funcPr>
            <m:ctrlPr>
              <w:rPr>
                <w:rStyle w:val="Strong"/>
                <w:rFonts w:ascii="Cambria Math" w:eastAsiaTheme="minorEastAsia" w:hAnsi="Cambria Math"/>
                <w:b w:val="0"/>
                <w:bCs w:val="0"/>
                <w:lang w:val="en-US"/>
              </w:rPr>
            </m:ctrlPr>
          </m:funcPr>
          <m:fName>
            <m:r>
              <m:rPr>
                <m:sty m:val="p"/>
              </m:rPr>
              <w:rPr>
                <w:rStyle w:val="Strong"/>
                <w:rFonts w:ascii="Cambria Math" w:eastAsiaTheme="minorEastAsia" w:hAnsi="Cambria Math"/>
                <w:lang w:val="en-US"/>
              </w:rPr>
              <m:t>log</m:t>
            </m:r>
          </m:fName>
          <m:e>
            <m:d>
              <m:dPr>
                <m:ctrlPr>
                  <w:rPr>
                    <w:rStyle w:val="Strong"/>
                    <w:rFonts w:ascii="Cambria Math" w:eastAsiaTheme="minorEastAsia" w:hAnsi="Cambria Math"/>
                    <w:b w:val="0"/>
                    <w:bCs w:val="0"/>
                    <w:i/>
                    <w:lang w:val="en-US"/>
                  </w:rPr>
                </m:ctrlPr>
              </m:dPr>
              <m:e>
                <m:f>
                  <m:fPr>
                    <m:ctrlPr>
                      <w:rPr>
                        <w:rStyle w:val="Strong"/>
                        <w:rFonts w:ascii="Cambria Math" w:hAnsi="Cambria Math"/>
                        <w:b w:val="0"/>
                        <w:bCs w:val="0"/>
                        <w:i/>
                        <w:lang w:val="en-US"/>
                      </w:rPr>
                    </m:ctrlPr>
                  </m:fPr>
                  <m:num>
                    <m:r>
                      <w:rPr>
                        <w:rStyle w:val="Strong"/>
                        <w:rFonts w:ascii="Cambria Math" w:hAnsi="Cambria Math"/>
                        <w:lang w:val="en-US"/>
                      </w:rPr>
                      <m:t>1</m:t>
                    </m:r>
                  </m:num>
                  <m:den>
                    <m:sSub>
                      <m:sSubPr>
                        <m:ctrlPr>
                          <w:rPr>
                            <w:rStyle w:val="Strong"/>
                            <w:rFonts w:ascii="Cambria Math" w:hAnsi="Cambria Math"/>
                            <w:b w:val="0"/>
                            <w:bCs w:val="0"/>
                            <w:i/>
                            <w:lang w:val="en-US"/>
                          </w:rPr>
                        </m:ctrlPr>
                      </m:sSubPr>
                      <m:e>
                        <m:r>
                          <w:rPr>
                            <w:rStyle w:val="Strong"/>
                            <w:rFonts w:ascii="Cambria Math" w:hAnsi="Cambria Math"/>
                            <w:lang w:val="en-US"/>
                          </w:rPr>
                          <m:t>μ</m:t>
                        </m:r>
                      </m:e>
                      <m:sub>
                        <m:r>
                          <w:rPr>
                            <w:rStyle w:val="Strong"/>
                            <w:rFonts w:ascii="Cambria Math" w:hAnsi="Cambria Math"/>
                            <w:lang w:val="en-US"/>
                          </w:rPr>
                          <m:t>i</m:t>
                        </m:r>
                      </m:sub>
                    </m:sSub>
                    <m:r>
                      <w:rPr>
                        <w:rStyle w:val="Strong"/>
                        <w:rFonts w:ascii="Cambria Math" w:hAnsi="Cambria Math"/>
                        <w:lang w:val="en-US"/>
                      </w:rPr>
                      <m:t>η</m:t>
                    </m:r>
                  </m:den>
                </m:f>
                <m:r>
                  <w:rPr>
                    <w:rStyle w:val="Strong"/>
                    <w:rFonts w:ascii="Cambria Math" w:hAnsi="Cambria Math"/>
                    <w:lang w:val="en-US"/>
                  </w:rPr>
                  <m:t>+1</m:t>
                </m:r>
              </m:e>
            </m:d>
          </m:e>
        </m:func>
        <m:r>
          <w:rPr>
            <w:rStyle w:val="Strong"/>
            <w:rFonts w:ascii="Cambria Math" w:eastAsiaTheme="minorEastAsia" w:hAnsi="Cambria Math"/>
            <w:lang w:val="en-US"/>
          </w:rPr>
          <m:t>.</m:t>
        </m:r>
      </m:oMath>
    </w:p>
    <w:p w:rsidR="00785A6B" w:rsidRDefault="00785A6B" w:rsidP="00785A6B">
      <w:pPr>
        <w:pStyle w:val="Heading1"/>
        <w:rPr>
          <w:lang w:val="en-US"/>
        </w:rPr>
      </w:pPr>
      <w:r>
        <w:rPr>
          <w:lang w:val="en-US"/>
        </w:rPr>
        <w:t xml:space="preserve">Appendix B: JAGS code for the arrival model </w:t>
      </w:r>
    </w:p>
    <w:p w:rsidR="000A3BB1" w:rsidRPr="003134DC" w:rsidRDefault="000A3BB1" w:rsidP="003134DC">
      <w:pPr>
        <w:rPr>
          <w:rStyle w:val="SubtleEmphasis"/>
          <w:lang w:val="en-US"/>
        </w:rPr>
      </w:pPr>
    </w:p>
    <w:sectPr w:rsidR="000A3BB1" w:rsidRPr="003134D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Pulkkinen Henni" w:date="2018-04-17T13:12:00Z" w:initials="HP">
    <w:p w:rsidR="000B52F2" w:rsidRDefault="000B52F2">
      <w:pPr>
        <w:pStyle w:val="CommentText"/>
      </w:pPr>
      <w:r>
        <w:rPr>
          <w:rStyle w:val="CommentReference"/>
        </w:rPr>
        <w:annotationRef/>
      </w:r>
      <w:r>
        <w:t>Tätäkin saa työstää</w:t>
      </w:r>
    </w:p>
  </w:comment>
  <w:comment w:id="1" w:author="Erkinaro Jaakko" w:date="2018-03-22T12:12:00Z" w:initials="JE">
    <w:p w:rsidR="000B52F2" w:rsidRDefault="000B52F2">
      <w:pPr>
        <w:pStyle w:val="CommentText"/>
      </w:pPr>
      <w:r>
        <w:rPr>
          <w:rStyle w:val="CommentReference"/>
        </w:rPr>
        <w:annotationRef/>
      </w:r>
      <w:r>
        <w:t xml:space="preserve">Otsikon muotoiluun vaikuttaa julkaisusarja. Jos mennään jonnekin kalasarjan suuntaan, tähän voisi vähän liittää vihjettä tarkasteltavasta organismista, </w:t>
      </w:r>
      <w:proofErr w:type="spellStart"/>
      <w:r>
        <w:t>esim</w:t>
      </w:r>
      <w:proofErr w:type="spellEnd"/>
      <w:r>
        <w:t>:</w:t>
      </w:r>
    </w:p>
    <w:p w:rsidR="000B52F2" w:rsidRDefault="000B52F2">
      <w:pPr>
        <w:pStyle w:val="CommentText"/>
        <w:rPr>
          <w:lang w:val="en-US"/>
        </w:rPr>
      </w:pPr>
      <w:r>
        <w:rPr>
          <w:lang w:val="en-US"/>
        </w:rPr>
        <w:t xml:space="preserve">Bayesian arrival model for Atlantic salmon </w:t>
      </w:r>
      <w:proofErr w:type="spellStart"/>
      <w:r>
        <w:rPr>
          <w:lang w:val="en-US"/>
        </w:rPr>
        <w:t>smolt</w:t>
      </w:r>
      <w:proofErr w:type="spellEnd"/>
      <w:r w:rsidRPr="00976F84">
        <w:rPr>
          <w:lang w:val="en-US"/>
        </w:rPr>
        <w:t xml:space="preserve"> count</w:t>
      </w:r>
      <w:r>
        <w:rPr>
          <w:lang w:val="en-US"/>
        </w:rPr>
        <w:t>s</w:t>
      </w:r>
      <w:r w:rsidRPr="00976F84">
        <w:rPr>
          <w:lang w:val="en-US"/>
        </w:rPr>
        <w:t xml:space="preserve"> </w:t>
      </w:r>
      <w:r>
        <w:rPr>
          <w:lang w:val="en-US"/>
        </w:rPr>
        <w:t>powered by environmental covariates and expert knowledge</w:t>
      </w:r>
      <w:r>
        <w:rPr>
          <w:rStyle w:val="CommentReference"/>
        </w:rPr>
        <w:annotationRef/>
      </w:r>
    </w:p>
    <w:p w:rsidR="000B52F2" w:rsidRDefault="000B52F2">
      <w:pPr>
        <w:pStyle w:val="CommentText"/>
        <w:rPr>
          <w:lang w:val="en-US"/>
        </w:rPr>
      </w:pPr>
    </w:p>
    <w:p w:rsidR="000B52F2" w:rsidRPr="000530DD" w:rsidRDefault="000B52F2">
      <w:pPr>
        <w:pStyle w:val="CommentText"/>
      </w:pPr>
      <w:r w:rsidRPr="000530DD">
        <w:t xml:space="preserve">Jos taas ollaan metodi- ja </w:t>
      </w:r>
      <w:proofErr w:type="spellStart"/>
      <w:r w:rsidRPr="000530DD">
        <w:t>modelling-puolella</w:t>
      </w:r>
      <w:proofErr w:type="spellEnd"/>
      <w:r w:rsidRPr="000530DD">
        <w:t>, kalalajeja ei kannata mainita</w:t>
      </w:r>
    </w:p>
  </w:comment>
  <w:comment w:id="2" w:author="Erkinaro Jaakko" w:date="2018-03-29T11:22:00Z" w:initials="JE">
    <w:p w:rsidR="000B52F2" w:rsidRDefault="000B52F2">
      <w:pPr>
        <w:pStyle w:val="CommentText"/>
      </w:pPr>
      <w:r>
        <w:rPr>
          <w:rStyle w:val="CommentReference"/>
        </w:rPr>
        <w:annotationRef/>
      </w:r>
      <w:r>
        <w:t>Minkä lehden ohjeita nämä on?</w:t>
      </w:r>
    </w:p>
  </w:comment>
  <w:comment w:id="3" w:author="Pulkkinen Henni" w:date="2018-04-17T13:14:00Z" w:initials="HP">
    <w:p w:rsidR="000B52F2" w:rsidRDefault="000B52F2">
      <w:pPr>
        <w:pStyle w:val="CommentText"/>
      </w:pPr>
      <w:r>
        <w:rPr>
          <w:rStyle w:val="CommentReference"/>
        </w:rPr>
        <w:annotationRef/>
      </w:r>
      <w:r>
        <w:t>CJFAS</w:t>
      </w:r>
    </w:p>
  </w:comment>
  <w:comment w:id="4" w:author="Erkinaro Jaakko" w:date="2018-03-29T11:20:00Z" w:initials="JE">
    <w:p w:rsidR="000B52F2" w:rsidRDefault="000B52F2">
      <w:pPr>
        <w:pStyle w:val="CommentText"/>
      </w:pPr>
      <w:r>
        <w:rPr>
          <w:rStyle w:val="CommentReference"/>
        </w:rPr>
        <w:annotationRef/>
      </w:r>
      <w:r>
        <w:t>?</w:t>
      </w:r>
      <w:proofErr w:type="gramStart"/>
      <w:r>
        <w:t>?  siis</w:t>
      </w:r>
      <w:proofErr w:type="gramEnd"/>
      <w:r>
        <w:t xml:space="preserve"> mihin?  Jotakin selostusta lisää, viite??</w:t>
      </w:r>
    </w:p>
  </w:comment>
  <w:comment w:id="6" w:author="Erkinaro Jaakko" w:date="2018-03-29T11:21:00Z" w:initials="JE">
    <w:p w:rsidR="000B52F2" w:rsidRDefault="000B52F2">
      <w:pPr>
        <w:pStyle w:val="CommentText"/>
      </w:pPr>
      <w:r>
        <w:rPr>
          <w:rStyle w:val="CommentReference"/>
        </w:rPr>
        <w:annotationRef/>
      </w:r>
      <w:r>
        <w:t>Tarvitaanko näin yksityiskohtaista kohdassa ”</w:t>
      </w:r>
      <w:proofErr w:type="spellStart"/>
      <w:r>
        <w:t>ajm</w:t>
      </w:r>
      <w:proofErr w:type="spellEnd"/>
      <w:r>
        <w:t xml:space="preserve"> of the </w:t>
      </w:r>
      <w:proofErr w:type="spellStart"/>
      <w:r>
        <w:t>study</w:t>
      </w:r>
      <w:proofErr w:type="spellEnd"/>
      <w:r>
        <w:t>”?</w:t>
      </w:r>
    </w:p>
  </w:comment>
  <w:comment w:id="7" w:author="Erkinaro Jaakko" w:date="2018-03-29T11:21:00Z" w:initials="JE">
    <w:p w:rsidR="000B52F2" w:rsidRDefault="000B52F2">
      <w:pPr>
        <w:pStyle w:val="CommentText"/>
      </w:pPr>
      <w:r>
        <w:rPr>
          <w:rStyle w:val="CommentReference"/>
        </w:rPr>
        <w:annotationRef/>
      </w:r>
      <w:r>
        <w:t>Ks. edellä. Metoditavaraa?</w:t>
      </w:r>
    </w:p>
  </w:comment>
  <w:comment w:id="8" w:author="Pulkkinen Henni" w:date="2018-04-17T13:12:00Z" w:initials="HP">
    <w:p w:rsidR="000B52F2" w:rsidRDefault="000B52F2">
      <w:pPr>
        <w:pStyle w:val="CommentText"/>
      </w:pPr>
      <w:r>
        <w:rPr>
          <w:rStyle w:val="CommentReference"/>
        </w:rPr>
        <w:annotationRef/>
      </w:r>
      <w:r>
        <w:t>Oikeastaanhan tämä ei ole hierarkkinen koska sama prosessi oletetaan toistuvan vuodesta toiseen. Miten sanotaan tässä nätisti?</w:t>
      </w:r>
    </w:p>
  </w:comment>
  <w:comment w:id="10" w:author="Erkinaro Jaakko" w:date="2018-03-29T11:22:00Z" w:initials="JE">
    <w:p w:rsidR="000B52F2" w:rsidRDefault="000B52F2">
      <w:pPr>
        <w:pStyle w:val="CommentText"/>
      </w:pPr>
      <w:r>
        <w:rPr>
          <w:rStyle w:val="CommentReference"/>
        </w:rPr>
        <w:annotationRef/>
      </w:r>
      <w:r>
        <w:t>Ks. edellä. Metodeihin??</w:t>
      </w:r>
    </w:p>
  </w:comment>
  <w:comment w:id="5" w:author="Pulkkinen Henni" w:date="2018-04-17T13:25:00Z" w:initials="HP">
    <w:p w:rsidR="000B52F2" w:rsidRDefault="000B52F2">
      <w:pPr>
        <w:pStyle w:val="CommentText"/>
      </w:pPr>
      <w:r>
        <w:rPr>
          <w:rStyle w:val="CommentReference"/>
        </w:rPr>
        <w:annotationRef/>
      </w:r>
      <w:r>
        <w:t>Mää tietysti katson tätä metodilasit päässä, mutta jos tämä ei ole paperin keskeisintä sisältöä ja siten introssa mainittava, niin mikä sitten?</w:t>
      </w:r>
    </w:p>
  </w:comment>
  <w:comment w:id="12" w:author="Pulkkinen Henni" w:date="2018-04-17T13:12:00Z" w:initials="HP">
    <w:p w:rsidR="000B52F2" w:rsidRPr="00882FAE" w:rsidRDefault="000B52F2">
      <w:pPr>
        <w:pStyle w:val="CommentText"/>
        <w:rPr>
          <w:lang w:val="en-US"/>
        </w:rPr>
      </w:pPr>
      <w:r>
        <w:rPr>
          <w:rStyle w:val="CommentReference"/>
        </w:rPr>
        <w:annotationRef/>
      </w:r>
      <w:r>
        <w:rPr>
          <w:lang w:val="en-US"/>
        </w:rPr>
        <w:t>(</w:t>
      </w:r>
      <w:proofErr w:type="gramStart"/>
      <w:r>
        <w:rPr>
          <w:lang w:val="en-US"/>
        </w:rPr>
        <w:t>describe</w:t>
      </w:r>
      <w:proofErr w:type="gramEnd"/>
      <w:r>
        <w:rPr>
          <w:lang w:val="en-US"/>
        </w:rPr>
        <w:t xml:space="preserve"> run length, </w:t>
      </w:r>
      <w:proofErr w:type="spellStart"/>
      <w:r>
        <w:rPr>
          <w:lang w:val="en-US"/>
        </w:rPr>
        <w:t>burnin</w:t>
      </w:r>
      <w:proofErr w:type="spellEnd"/>
      <w:r>
        <w:rPr>
          <w:lang w:val="en-US"/>
        </w:rPr>
        <w:t>, about convergence diagnostics, should traces be put to appendix/ supplementary material?).</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17B0F"/>
    <w:multiLevelType w:val="multilevel"/>
    <w:tmpl w:val="9E2A2144"/>
    <w:lvl w:ilvl="0">
      <w:start w:val="6"/>
      <w:numFmt w:val="decimal"/>
      <w:lvlText w:val="%1"/>
      <w:lvlJc w:val="left"/>
      <w:pPr>
        <w:ind w:left="540" w:hanging="540"/>
      </w:pPr>
      <w:rPr>
        <w:rFonts w:hint="default"/>
      </w:rPr>
    </w:lvl>
    <w:lvl w:ilvl="1">
      <w:start w:val="8"/>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4AE3D46"/>
    <w:multiLevelType w:val="hybridMultilevel"/>
    <w:tmpl w:val="1ED2D55A"/>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nsid w:val="15F91900"/>
    <w:multiLevelType w:val="hybridMultilevel"/>
    <w:tmpl w:val="449EAF7C"/>
    <w:lvl w:ilvl="0" w:tplc="5BAAF4EA">
      <w:numFmt w:val="bullet"/>
      <w:lvlText w:val="-"/>
      <w:lvlJc w:val="left"/>
      <w:pPr>
        <w:ind w:left="720" w:hanging="360"/>
      </w:pPr>
      <w:rPr>
        <w:rFonts w:ascii="Calibri" w:eastAsiaTheme="minorHAnsi" w:hAnsi="Calibri"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nsid w:val="1B542883"/>
    <w:multiLevelType w:val="hybridMultilevel"/>
    <w:tmpl w:val="E05E03BE"/>
    <w:lvl w:ilvl="0" w:tplc="9AD0CC6C">
      <w:numFmt w:val="bullet"/>
      <w:lvlText w:val="-"/>
      <w:lvlJc w:val="left"/>
      <w:pPr>
        <w:ind w:left="720" w:hanging="360"/>
      </w:pPr>
      <w:rPr>
        <w:rFonts w:ascii="Calibri" w:eastAsiaTheme="minorHAnsi" w:hAnsi="Calibri" w:cstheme="minorBidi" w:hint="default"/>
      </w:rPr>
    </w:lvl>
    <w:lvl w:ilvl="1" w:tplc="040B0003">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43414F51"/>
    <w:multiLevelType w:val="hybridMultilevel"/>
    <w:tmpl w:val="2982D298"/>
    <w:lvl w:ilvl="0" w:tplc="8DC663EA">
      <w:start w:val="1"/>
      <w:numFmt w:val="bullet"/>
      <w:lvlText w:val="•"/>
      <w:lvlJc w:val="left"/>
      <w:pPr>
        <w:tabs>
          <w:tab w:val="num" w:pos="720"/>
        </w:tabs>
        <w:ind w:left="720" w:hanging="360"/>
      </w:pPr>
      <w:rPr>
        <w:rFonts w:ascii="Arial" w:hAnsi="Arial" w:hint="default"/>
      </w:rPr>
    </w:lvl>
    <w:lvl w:ilvl="1" w:tplc="7D34D418" w:tentative="1">
      <w:start w:val="1"/>
      <w:numFmt w:val="bullet"/>
      <w:lvlText w:val="•"/>
      <w:lvlJc w:val="left"/>
      <w:pPr>
        <w:tabs>
          <w:tab w:val="num" w:pos="1440"/>
        </w:tabs>
        <w:ind w:left="1440" w:hanging="360"/>
      </w:pPr>
      <w:rPr>
        <w:rFonts w:ascii="Arial" w:hAnsi="Arial" w:hint="default"/>
      </w:rPr>
    </w:lvl>
    <w:lvl w:ilvl="2" w:tplc="56380B6E" w:tentative="1">
      <w:start w:val="1"/>
      <w:numFmt w:val="bullet"/>
      <w:lvlText w:val="•"/>
      <w:lvlJc w:val="left"/>
      <w:pPr>
        <w:tabs>
          <w:tab w:val="num" w:pos="2160"/>
        </w:tabs>
        <w:ind w:left="2160" w:hanging="360"/>
      </w:pPr>
      <w:rPr>
        <w:rFonts w:ascii="Arial" w:hAnsi="Arial" w:hint="default"/>
      </w:rPr>
    </w:lvl>
    <w:lvl w:ilvl="3" w:tplc="CA0A9A92" w:tentative="1">
      <w:start w:val="1"/>
      <w:numFmt w:val="bullet"/>
      <w:lvlText w:val="•"/>
      <w:lvlJc w:val="left"/>
      <w:pPr>
        <w:tabs>
          <w:tab w:val="num" w:pos="2880"/>
        </w:tabs>
        <w:ind w:left="2880" w:hanging="360"/>
      </w:pPr>
      <w:rPr>
        <w:rFonts w:ascii="Arial" w:hAnsi="Arial" w:hint="default"/>
      </w:rPr>
    </w:lvl>
    <w:lvl w:ilvl="4" w:tplc="458EEF5C" w:tentative="1">
      <w:start w:val="1"/>
      <w:numFmt w:val="bullet"/>
      <w:lvlText w:val="•"/>
      <w:lvlJc w:val="left"/>
      <w:pPr>
        <w:tabs>
          <w:tab w:val="num" w:pos="3600"/>
        </w:tabs>
        <w:ind w:left="3600" w:hanging="360"/>
      </w:pPr>
      <w:rPr>
        <w:rFonts w:ascii="Arial" w:hAnsi="Arial" w:hint="default"/>
      </w:rPr>
    </w:lvl>
    <w:lvl w:ilvl="5" w:tplc="2DEAF3CA" w:tentative="1">
      <w:start w:val="1"/>
      <w:numFmt w:val="bullet"/>
      <w:lvlText w:val="•"/>
      <w:lvlJc w:val="left"/>
      <w:pPr>
        <w:tabs>
          <w:tab w:val="num" w:pos="4320"/>
        </w:tabs>
        <w:ind w:left="4320" w:hanging="360"/>
      </w:pPr>
      <w:rPr>
        <w:rFonts w:ascii="Arial" w:hAnsi="Arial" w:hint="default"/>
      </w:rPr>
    </w:lvl>
    <w:lvl w:ilvl="6" w:tplc="42004B9A" w:tentative="1">
      <w:start w:val="1"/>
      <w:numFmt w:val="bullet"/>
      <w:lvlText w:val="•"/>
      <w:lvlJc w:val="left"/>
      <w:pPr>
        <w:tabs>
          <w:tab w:val="num" w:pos="5040"/>
        </w:tabs>
        <w:ind w:left="5040" w:hanging="360"/>
      </w:pPr>
      <w:rPr>
        <w:rFonts w:ascii="Arial" w:hAnsi="Arial" w:hint="default"/>
      </w:rPr>
    </w:lvl>
    <w:lvl w:ilvl="7" w:tplc="BCB883F0" w:tentative="1">
      <w:start w:val="1"/>
      <w:numFmt w:val="bullet"/>
      <w:lvlText w:val="•"/>
      <w:lvlJc w:val="left"/>
      <w:pPr>
        <w:tabs>
          <w:tab w:val="num" w:pos="5760"/>
        </w:tabs>
        <w:ind w:left="5760" w:hanging="360"/>
      </w:pPr>
      <w:rPr>
        <w:rFonts w:ascii="Arial" w:hAnsi="Arial" w:hint="default"/>
      </w:rPr>
    </w:lvl>
    <w:lvl w:ilvl="8" w:tplc="37F8AB5E" w:tentative="1">
      <w:start w:val="1"/>
      <w:numFmt w:val="bullet"/>
      <w:lvlText w:val="•"/>
      <w:lvlJc w:val="left"/>
      <w:pPr>
        <w:tabs>
          <w:tab w:val="num" w:pos="6480"/>
        </w:tabs>
        <w:ind w:left="6480" w:hanging="360"/>
      </w:pPr>
      <w:rPr>
        <w:rFonts w:ascii="Arial" w:hAnsi="Arial" w:hint="default"/>
      </w:rPr>
    </w:lvl>
  </w:abstractNum>
  <w:abstractNum w:abstractNumId="5">
    <w:nsid w:val="51A8704B"/>
    <w:multiLevelType w:val="hybridMultilevel"/>
    <w:tmpl w:val="07907D98"/>
    <w:lvl w:ilvl="0" w:tplc="B8DC63B2">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nsid w:val="670F6D1E"/>
    <w:multiLevelType w:val="hybridMultilevel"/>
    <w:tmpl w:val="5EE27A24"/>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7">
    <w:nsid w:val="79BD0A16"/>
    <w:multiLevelType w:val="hybridMultilevel"/>
    <w:tmpl w:val="07907D98"/>
    <w:lvl w:ilvl="0" w:tplc="B8DC63B2">
      <w:start w:val="1"/>
      <w:numFmt w:val="decimal"/>
      <w:lvlText w:val="(%1)"/>
      <w:lvlJc w:val="left"/>
      <w:pPr>
        <w:ind w:left="720" w:hanging="360"/>
      </w:pPr>
      <w:rPr>
        <w:rFonts w:hint="default"/>
      </w:rPr>
    </w:lvl>
    <w:lvl w:ilvl="1" w:tplc="040B0019">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nsid w:val="7F610B21"/>
    <w:multiLevelType w:val="hybridMultilevel"/>
    <w:tmpl w:val="728E1430"/>
    <w:lvl w:ilvl="0" w:tplc="040B0011">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6"/>
  </w:num>
  <w:num w:numId="5">
    <w:abstractNumId w:val="7"/>
  </w:num>
  <w:num w:numId="6">
    <w:abstractNumId w:val="8"/>
  </w:num>
  <w:num w:numId="7">
    <w:abstractNumId w:val="1"/>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6F84"/>
    <w:rsid w:val="00020E48"/>
    <w:rsid w:val="00021921"/>
    <w:rsid w:val="00022748"/>
    <w:rsid w:val="000530DD"/>
    <w:rsid w:val="00063060"/>
    <w:rsid w:val="000704BE"/>
    <w:rsid w:val="00070D40"/>
    <w:rsid w:val="00077EEF"/>
    <w:rsid w:val="00087B48"/>
    <w:rsid w:val="00091FAE"/>
    <w:rsid w:val="0009459E"/>
    <w:rsid w:val="000A1338"/>
    <w:rsid w:val="000A3BB1"/>
    <w:rsid w:val="000A6317"/>
    <w:rsid w:val="000A6DDE"/>
    <w:rsid w:val="000B009D"/>
    <w:rsid w:val="000B2182"/>
    <w:rsid w:val="000B2207"/>
    <w:rsid w:val="000B2603"/>
    <w:rsid w:val="000B52F2"/>
    <w:rsid w:val="000C53C9"/>
    <w:rsid w:val="000D733C"/>
    <w:rsid w:val="000E58DA"/>
    <w:rsid w:val="000F2536"/>
    <w:rsid w:val="00101289"/>
    <w:rsid w:val="0010548E"/>
    <w:rsid w:val="00126DDF"/>
    <w:rsid w:val="00130036"/>
    <w:rsid w:val="001312AE"/>
    <w:rsid w:val="00133DDF"/>
    <w:rsid w:val="001374DF"/>
    <w:rsid w:val="00151305"/>
    <w:rsid w:val="00151B9A"/>
    <w:rsid w:val="00160F43"/>
    <w:rsid w:val="001751FA"/>
    <w:rsid w:val="00194257"/>
    <w:rsid w:val="001D246E"/>
    <w:rsid w:val="001D2FF2"/>
    <w:rsid w:val="001E3EB8"/>
    <w:rsid w:val="001E4DB7"/>
    <w:rsid w:val="001E6A67"/>
    <w:rsid w:val="00202944"/>
    <w:rsid w:val="00227C14"/>
    <w:rsid w:val="00231414"/>
    <w:rsid w:val="00233347"/>
    <w:rsid w:val="00241657"/>
    <w:rsid w:val="00241AC1"/>
    <w:rsid w:val="002462BF"/>
    <w:rsid w:val="00251E31"/>
    <w:rsid w:val="00253627"/>
    <w:rsid w:val="00257776"/>
    <w:rsid w:val="0026490D"/>
    <w:rsid w:val="00273020"/>
    <w:rsid w:val="00276FEC"/>
    <w:rsid w:val="002939C8"/>
    <w:rsid w:val="00295D98"/>
    <w:rsid w:val="002A1E72"/>
    <w:rsid w:val="002A20F3"/>
    <w:rsid w:val="002B0799"/>
    <w:rsid w:val="002B1260"/>
    <w:rsid w:val="002B715D"/>
    <w:rsid w:val="002B7CAD"/>
    <w:rsid w:val="002D0F2E"/>
    <w:rsid w:val="002D21D4"/>
    <w:rsid w:val="002E626A"/>
    <w:rsid w:val="002E6D82"/>
    <w:rsid w:val="002F4730"/>
    <w:rsid w:val="003026D3"/>
    <w:rsid w:val="003134DC"/>
    <w:rsid w:val="003222D1"/>
    <w:rsid w:val="00324853"/>
    <w:rsid w:val="003350D4"/>
    <w:rsid w:val="00351428"/>
    <w:rsid w:val="00351CBC"/>
    <w:rsid w:val="003631A1"/>
    <w:rsid w:val="0036590D"/>
    <w:rsid w:val="00372AB1"/>
    <w:rsid w:val="00373385"/>
    <w:rsid w:val="00386600"/>
    <w:rsid w:val="003A45B4"/>
    <w:rsid w:val="003A5B92"/>
    <w:rsid w:val="003C1DD7"/>
    <w:rsid w:val="003C258D"/>
    <w:rsid w:val="003C33D5"/>
    <w:rsid w:val="003C5E16"/>
    <w:rsid w:val="003D247C"/>
    <w:rsid w:val="003D7838"/>
    <w:rsid w:val="003E55C6"/>
    <w:rsid w:val="00430C5B"/>
    <w:rsid w:val="00431170"/>
    <w:rsid w:val="00442F34"/>
    <w:rsid w:val="004603BC"/>
    <w:rsid w:val="0046430D"/>
    <w:rsid w:val="004660AE"/>
    <w:rsid w:val="004665BD"/>
    <w:rsid w:val="00475682"/>
    <w:rsid w:val="004A5AEF"/>
    <w:rsid w:val="004A63DC"/>
    <w:rsid w:val="004E181B"/>
    <w:rsid w:val="004E2759"/>
    <w:rsid w:val="00504677"/>
    <w:rsid w:val="0052083C"/>
    <w:rsid w:val="00522301"/>
    <w:rsid w:val="00523A8B"/>
    <w:rsid w:val="00534B17"/>
    <w:rsid w:val="00556691"/>
    <w:rsid w:val="00570233"/>
    <w:rsid w:val="00571169"/>
    <w:rsid w:val="005761C7"/>
    <w:rsid w:val="0057763D"/>
    <w:rsid w:val="005902AE"/>
    <w:rsid w:val="00590EB0"/>
    <w:rsid w:val="00596902"/>
    <w:rsid w:val="005B1608"/>
    <w:rsid w:val="005B378D"/>
    <w:rsid w:val="005C793B"/>
    <w:rsid w:val="005D00F0"/>
    <w:rsid w:val="006074F2"/>
    <w:rsid w:val="00616771"/>
    <w:rsid w:val="00624009"/>
    <w:rsid w:val="006303F6"/>
    <w:rsid w:val="006419D1"/>
    <w:rsid w:val="0065668E"/>
    <w:rsid w:val="00671FD7"/>
    <w:rsid w:val="0067603D"/>
    <w:rsid w:val="006B2EA3"/>
    <w:rsid w:val="006C3252"/>
    <w:rsid w:val="006C4CD2"/>
    <w:rsid w:val="006D1730"/>
    <w:rsid w:val="006E1DE3"/>
    <w:rsid w:val="006F3A2D"/>
    <w:rsid w:val="0070314D"/>
    <w:rsid w:val="00703F48"/>
    <w:rsid w:val="0072624E"/>
    <w:rsid w:val="007269FE"/>
    <w:rsid w:val="00745CDD"/>
    <w:rsid w:val="007462C4"/>
    <w:rsid w:val="00751EF4"/>
    <w:rsid w:val="00754C59"/>
    <w:rsid w:val="00755063"/>
    <w:rsid w:val="00757AF8"/>
    <w:rsid w:val="00770DFE"/>
    <w:rsid w:val="00775BB2"/>
    <w:rsid w:val="00782441"/>
    <w:rsid w:val="007831CF"/>
    <w:rsid w:val="00784047"/>
    <w:rsid w:val="00785A6B"/>
    <w:rsid w:val="00792F88"/>
    <w:rsid w:val="007A048E"/>
    <w:rsid w:val="007C3558"/>
    <w:rsid w:val="007C6804"/>
    <w:rsid w:val="007D3658"/>
    <w:rsid w:val="007D65B0"/>
    <w:rsid w:val="007E5BD5"/>
    <w:rsid w:val="007F011F"/>
    <w:rsid w:val="007F36C0"/>
    <w:rsid w:val="007F6341"/>
    <w:rsid w:val="007F6F53"/>
    <w:rsid w:val="00803306"/>
    <w:rsid w:val="00813814"/>
    <w:rsid w:val="00816F78"/>
    <w:rsid w:val="00823C28"/>
    <w:rsid w:val="00824C51"/>
    <w:rsid w:val="00831F09"/>
    <w:rsid w:val="00831F72"/>
    <w:rsid w:val="008419B3"/>
    <w:rsid w:val="00842C2E"/>
    <w:rsid w:val="00851EAD"/>
    <w:rsid w:val="008621A0"/>
    <w:rsid w:val="00865601"/>
    <w:rsid w:val="00882FAE"/>
    <w:rsid w:val="008837A7"/>
    <w:rsid w:val="008848A3"/>
    <w:rsid w:val="00897892"/>
    <w:rsid w:val="008A3DDA"/>
    <w:rsid w:val="008C0555"/>
    <w:rsid w:val="008E6045"/>
    <w:rsid w:val="008F11D0"/>
    <w:rsid w:val="009104B7"/>
    <w:rsid w:val="009118F5"/>
    <w:rsid w:val="0091791C"/>
    <w:rsid w:val="00921215"/>
    <w:rsid w:val="00921A65"/>
    <w:rsid w:val="00930E82"/>
    <w:rsid w:val="00962A7F"/>
    <w:rsid w:val="00976F84"/>
    <w:rsid w:val="009A1DF4"/>
    <w:rsid w:val="009A35B9"/>
    <w:rsid w:val="009C3D3C"/>
    <w:rsid w:val="009C698E"/>
    <w:rsid w:val="009D3C67"/>
    <w:rsid w:val="009F437F"/>
    <w:rsid w:val="00A07CB9"/>
    <w:rsid w:val="00A10501"/>
    <w:rsid w:val="00A4431E"/>
    <w:rsid w:val="00A53B0C"/>
    <w:rsid w:val="00A5464E"/>
    <w:rsid w:val="00A82D88"/>
    <w:rsid w:val="00AA05EE"/>
    <w:rsid w:val="00AB44D6"/>
    <w:rsid w:val="00AC4BA1"/>
    <w:rsid w:val="00AD16ED"/>
    <w:rsid w:val="00AF155B"/>
    <w:rsid w:val="00AF7E3D"/>
    <w:rsid w:val="00B06634"/>
    <w:rsid w:val="00B32E0D"/>
    <w:rsid w:val="00B522D3"/>
    <w:rsid w:val="00B90878"/>
    <w:rsid w:val="00BA1903"/>
    <w:rsid w:val="00BC30AD"/>
    <w:rsid w:val="00BD2C00"/>
    <w:rsid w:val="00BF0255"/>
    <w:rsid w:val="00BF4428"/>
    <w:rsid w:val="00BF6443"/>
    <w:rsid w:val="00C03C57"/>
    <w:rsid w:val="00C10087"/>
    <w:rsid w:val="00C10931"/>
    <w:rsid w:val="00C23195"/>
    <w:rsid w:val="00C3083D"/>
    <w:rsid w:val="00C44829"/>
    <w:rsid w:val="00C93D87"/>
    <w:rsid w:val="00CA2F17"/>
    <w:rsid w:val="00CA4878"/>
    <w:rsid w:val="00CA73D9"/>
    <w:rsid w:val="00CD1463"/>
    <w:rsid w:val="00CD25A8"/>
    <w:rsid w:val="00CE489E"/>
    <w:rsid w:val="00CF02D4"/>
    <w:rsid w:val="00CF44A0"/>
    <w:rsid w:val="00CF4FDD"/>
    <w:rsid w:val="00CF668F"/>
    <w:rsid w:val="00D04093"/>
    <w:rsid w:val="00D309DB"/>
    <w:rsid w:val="00D3187C"/>
    <w:rsid w:val="00D42701"/>
    <w:rsid w:val="00D62374"/>
    <w:rsid w:val="00D65FC9"/>
    <w:rsid w:val="00D83C24"/>
    <w:rsid w:val="00D854FB"/>
    <w:rsid w:val="00D919C8"/>
    <w:rsid w:val="00DA04A8"/>
    <w:rsid w:val="00DA3CDA"/>
    <w:rsid w:val="00DA63A2"/>
    <w:rsid w:val="00DB2589"/>
    <w:rsid w:val="00DB4E94"/>
    <w:rsid w:val="00DB7C09"/>
    <w:rsid w:val="00DD268B"/>
    <w:rsid w:val="00DD5167"/>
    <w:rsid w:val="00E05ABD"/>
    <w:rsid w:val="00E13085"/>
    <w:rsid w:val="00E27F15"/>
    <w:rsid w:val="00E351C7"/>
    <w:rsid w:val="00E517CC"/>
    <w:rsid w:val="00E544B2"/>
    <w:rsid w:val="00E57658"/>
    <w:rsid w:val="00E76014"/>
    <w:rsid w:val="00E80857"/>
    <w:rsid w:val="00E84A3B"/>
    <w:rsid w:val="00E90551"/>
    <w:rsid w:val="00E953C0"/>
    <w:rsid w:val="00E97B82"/>
    <w:rsid w:val="00EC10F9"/>
    <w:rsid w:val="00ED6D75"/>
    <w:rsid w:val="00EE35E1"/>
    <w:rsid w:val="00EE50C2"/>
    <w:rsid w:val="00EE6F87"/>
    <w:rsid w:val="00EF03F7"/>
    <w:rsid w:val="00EF4BD1"/>
    <w:rsid w:val="00F041D7"/>
    <w:rsid w:val="00F06CDA"/>
    <w:rsid w:val="00F12414"/>
    <w:rsid w:val="00F13A57"/>
    <w:rsid w:val="00F26BEA"/>
    <w:rsid w:val="00F307D0"/>
    <w:rsid w:val="00F339A8"/>
    <w:rsid w:val="00F43FA8"/>
    <w:rsid w:val="00F52FC5"/>
    <w:rsid w:val="00F56E51"/>
    <w:rsid w:val="00F72682"/>
    <w:rsid w:val="00F72CB7"/>
    <w:rsid w:val="00F87AF8"/>
    <w:rsid w:val="00F93007"/>
    <w:rsid w:val="00F95AD1"/>
    <w:rsid w:val="00FA0D68"/>
    <w:rsid w:val="00FA1BE8"/>
    <w:rsid w:val="00FA26B0"/>
    <w:rsid w:val="00FA68CD"/>
    <w:rsid w:val="00FA6FD9"/>
    <w:rsid w:val="00FB0917"/>
    <w:rsid w:val="00FB3A27"/>
    <w:rsid w:val="00FC0B1F"/>
    <w:rsid w:val="00FC5988"/>
    <w:rsid w:val="00FF7C76"/>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3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F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7E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34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1308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3FA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43F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FA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3FA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43FA8"/>
    <w:pPr>
      <w:spacing w:before="100" w:beforeAutospacing="1" w:after="100" w:afterAutospacing="1" w:line="240" w:lineRule="auto"/>
    </w:pPr>
    <w:rPr>
      <w:rFonts w:ascii="Times New Roman" w:eastAsiaTheme="minorEastAsia" w:hAnsi="Times New Roman" w:cs="Times New Roman"/>
      <w:sz w:val="24"/>
      <w:szCs w:val="24"/>
      <w:lang w:eastAsia="fi-FI"/>
    </w:rPr>
  </w:style>
  <w:style w:type="paragraph" w:styleId="ListParagraph">
    <w:name w:val="List Paragraph"/>
    <w:basedOn w:val="Normal"/>
    <w:uiPriority w:val="34"/>
    <w:qFormat/>
    <w:rsid w:val="00F43FA8"/>
    <w:pPr>
      <w:spacing w:after="0" w:line="240" w:lineRule="auto"/>
      <w:ind w:left="720"/>
      <w:contextualSpacing/>
    </w:pPr>
    <w:rPr>
      <w:rFonts w:ascii="Times New Roman" w:eastAsiaTheme="minorEastAsia" w:hAnsi="Times New Roman" w:cs="Times New Roman"/>
      <w:sz w:val="24"/>
      <w:szCs w:val="24"/>
      <w:lang w:eastAsia="fi-FI"/>
    </w:rPr>
  </w:style>
  <w:style w:type="paragraph" w:styleId="BalloonText">
    <w:name w:val="Balloon Text"/>
    <w:basedOn w:val="Normal"/>
    <w:link w:val="BalloonTextChar"/>
    <w:uiPriority w:val="99"/>
    <w:semiHidden/>
    <w:unhideWhenUsed/>
    <w:rsid w:val="00F43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FA8"/>
    <w:rPr>
      <w:rFonts w:ascii="Tahoma" w:hAnsi="Tahoma" w:cs="Tahoma"/>
      <w:sz w:val="16"/>
      <w:szCs w:val="16"/>
    </w:rPr>
  </w:style>
  <w:style w:type="character" w:customStyle="1" w:styleId="Heading3Char">
    <w:name w:val="Heading 3 Char"/>
    <w:basedOn w:val="DefaultParagraphFont"/>
    <w:link w:val="Heading3"/>
    <w:uiPriority w:val="9"/>
    <w:rsid w:val="00AF7E3D"/>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F7E3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7E3D"/>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3134D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3134DC"/>
    <w:rPr>
      <w:i/>
      <w:iCs/>
      <w:color w:val="808080" w:themeColor="text1" w:themeTint="7F"/>
    </w:rPr>
  </w:style>
  <w:style w:type="character" w:styleId="Strong">
    <w:name w:val="Strong"/>
    <w:basedOn w:val="DefaultParagraphFont"/>
    <w:uiPriority w:val="22"/>
    <w:qFormat/>
    <w:rsid w:val="007D65B0"/>
    <w:rPr>
      <w:b/>
      <w:bCs/>
    </w:rPr>
  </w:style>
  <w:style w:type="character" w:styleId="PlaceholderText">
    <w:name w:val="Placeholder Text"/>
    <w:basedOn w:val="DefaultParagraphFont"/>
    <w:uiPriority w:val="99"/>
    <w:semiHidden/>
    <w:rsid w:val="007D65B0"/>
    <w:rPr>
      <w:color w:val="808080"/>
    </w:rPr>
  </w:style>
  <w:style w:type="character" w:styleId="Emphasis">
    <w:name w:val="Emphasis"/>
    <w:basedOn w:val="DefaultParagraphFont"/>
    <w:uiPriority w:val="20"/>
    <w:qFormat/>
    <w:rsid w:val="00F041D7"/>
    <w:rPr>
      <w:i/>
      <w:iCs/>
    </w:rPr>
  </w:style>
  <w:style w:type="paragraph" w:customStyle="1" w:styleId="DecimalAligned">
    <w:name w:val="Decimal Aligned"/>
    <w:basedOn w:val="Normal"/>
    <w:uiPriority w:val="40"/>
    <w:qFormat/>
    <w:rsid w:val="00AF155B"/>
    <w:pPr>
      <w:tabs>
        <w:tab w:val="decimal" w:pos="360"/>
      </w:tabs>
    </w:pPr>
    <w:rPr>
      <w:lang w:val="en-US" w:eastAsia="ja-JP"/>
    </w:rPr>
  </w:style>
  <w:style w:type="paragraph" w:styleId="FootnoteText">
    <w:name w:val="footnote text"/>
    <w:basedOn w:val="Normal"/>
    <w:link w:val="FootnoteTextChar"/>
    <w:uiPriority w:val="99"/>
    <w:unhideWhenUsed/>
    <w:rsid w:val="00AF155B"/>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AF155B"/>
    <w:rPr>
      <w:rFonts w:eastAsiaTheme="minorEastAsia"/>
      <w:sz w:val="20"/>
      <w:szCs w:val="20"/>
      <w:lang w:val="en-US" w:eastAsia="ja-JP"/>
    </w:rPr>
  </w:style>
  <w:style w:type="table" w:styleId="LightShading-Accent1">
    <w:name w:val="Light Shading Accent 1"/>
    <w:basedOn w:val="TableNormal"/>
    <w:uiPriority w:val="60"/>
    <w:rsid w:val="00AF155B"/>
    <w:pPr>
      <w:spacing w:after="0" w:line="240" w:lineRule="auto"/>
    </w:pPr>
    <w:rPr>
      <w:rFonts w:eastAsiaTheme="minorEastAsia"/>
      <w:color w:val="365F91" w:themeColor="accent1" w:themeShade="BF"/>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E90551"/>
    <w:rPr>
      <w:sz w:val="16"/>
      <w:szCs w:val="16"/>
    </w:rPr>
  </w:style>
  <w:style w:type="paragraph" w:styleId="CommentText">
    <w:name w:val="annotation text"/>
    <w:basedOn w:val="Normal"/>
    <w:link w:val="CommentTextChar"/>
    <w:uiPriority w:val="99"/>
    <w:semiHidden/>
    <w:unhideWhenUsed/>
    <w:rsid w:val="00E90551"/>
    <w:pPr>
      <w:spacing w:line="240" w:lineRule="auto"/>
    </w:pPr>
    <w:rPr>
      <w:sz w:val="20"/>
      <w:szCs w:val="20"/>
    </w:rPr>
  </w:style>
  <w:style w:type="character" w:customStyle="1" w:styleId="CommentTextChar">
    <w:name w:val="Comment Text Char"/>
    <w:basedOn w:val="DefaultParagraphFont"/>
    <w:link w:val="CommentText"/>
    <w:uiPriority w:val="99"/>
    <w:semiHidden/>
    <w:rsid w:val="00E90551"/>
    <w:rPr>
      <w:sz w:val="20"/>
      <w:szCs w:val="20"/>
    </w:rPr>
  </w:style>
  <w:style w:type="paragraph" w:styleId="CommentSubject">
    <w:name w:val="annotation subject"/>
    <w:basedOn w:val="CommentText"/>
    <w:next w:val="CommentText"/>
    <w:link w:val="CommentSubjectChar"/>
    <w:uiPriority w:val="99"/>
    <w:semiHidden/>
    <w:unhideWhenUsed/>
    <w:rsid w:val="00E90551"/>
    <w:rPr>
      <w:b/>
      <w:bCs/>
    </w:rPr>
  </w:style>
  <w:style w:type="character" w:customStyle="1" w:styleId="CommentSubjectChar">
    <w:name w:val="Comment Subject Char"/>
    <w:basedOn w:val="CommentTextChar"/>
    <w:link w:val="CommentSubject"/>
    <w:uiPriority w:val="99"/>
    <w:semiHidden/>
    <w:rsid w:val="00E90551"/>
    <w:rPr>
      <w:b/>
      <w:bCs/>
      <w:sz w:val="20"/>
      <w:szCs w:val="20"/>
    </w:rPr>
  </w:style>
  <w:style w:type="paragraph" w:styleId="NoSpacing">
    <w:name w:val="No Spacing"/>
    <w:uiPriority w:val="1"/>
    <w:qFormat/>
    <w:rsid w:val="000A3BB1"/>
    <w:pPr>
      <w:spacing w:after="0" w:line="240" w:lineRule="auto"/>
    </w:pPr>
  </w:style>
  <w:style w:type="character" w:customStyle="1" w:styleId="Heading5Char">
    <w:name w:val="Heading 5 Char"/>
    <w:basedOn w:val="DefaultParagraphFont"/>
    <w:link w:val="Heading5"/>
    <w:uiPriority w:val="9"/>
    <w:rsid w:val="00E13085"/>
    <w:rPr>
      <w:rFonts w:asciiTheme="majorHAnsi" w:eastAsiaTheme="majorEastAsia" w:hAnsiTheme="majorHAnsi" w:cstheme="majorBidi"/>
      <w:color w:val="243F60" w:themeColor="accent1" w:themeShade="7F"/>
    </w:rPr>
  </w:style>
  <w:style w:type="paragraph" w:styleId="Revision">
    <w:name w:val="Revision"/>
    <w:hidden/>
    <w:uiPriority w:val="99"/>
    <w:semiHidden/>
    <w:rsid w:val="009F437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43FA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3FA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F7E3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34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1308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43FA8"/>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F43F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43FA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43FA8"/>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F43FA8"/>
    <w:pPr>
      <w:spacing w:before="100" w:beforeAutospacing="1" w:after="100" w:afterAutospacing="1" w:line="240" w:lineRule="auto"/>
    </w:pPr>
    <w:rPr>
      <w:rFonts w:ascii="Times New Roman" w:eastAsiaTheme="minorEastAsia" w:hAnsi="Times New Roman" w:cs="Times New Roman"/>
      <w:sz w:val="24"/>
      <w:szCs w:val="24"/>
      <w:lang w:eastAsia="fi-FI"/>
    </w:rPr>
  </w:style>
  <w:style w:type="paragraph" w:styleId="ListParagraph">
    <w:name w:val="List Paragraph"/>
    <w:basedOn w:val="Normal"/>
    <w:uiPriority w:val="34"/>
    <w:qFormat/>
    <w:rsid w:val="00F43FA8"/>
    <w:pPr>
      <w:spacing w:after="0" w:line="240" w:lineRule="auto"/>
      <w:ind w:left="720"/>
      <w:contextualSpacing/>
    </w:pPr>
    <w:rPr>
      <w:rFonts w:ascii="Times New Roman" w:eastAsiaTheme="minorEastAsia" w:hAnsi="Times New Roman" w:cs="Times New Roman"/>
      <w:sz w:val="24"/>
      <w:szCs w:val="24"/>
      <w:lang w:eastAsia="fi-FI"/>
    </w:rPr>
  </w:style>
  <w:style w:type="paragraph" w:styleId="BalloonText">
    <w:name w:val="Balloon Text"/>
    <w:basedOn w:val="Normal"/>
    <w:link w:val="BalloonTextChar"/>
    <w:uiPriority w:val="99"/>
    <w:semiHidden/>
    <w:unhideWhenUsed/>
    <w:rsid w:val="00F43F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3FA8"/>
    <w:rPr>
      <w:rFonts w:ascii="Tahoma" w:hAnsi="Tahoma" w:cs="Tahoma"/>
      <w:sz w:val="16"/>
      <w:szCs w:val="16"/>
    </w:rPr>
  </w:style>
  <w:style w:type="character" w:customStyle="1" w:styleId="Heading3Char">
    <w:name w:val="Heading 3 Char"/>
    <w:basedOn w:val="DefaultParagraphFont"/>
    <w:link w:val="Heading3"/>
    <w:uiPriority w:val="9"/>
    <w:rsid w:val="00AF7E3D"/>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AF7E3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F7E3D"/>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3134DC"/>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3134DC"/>
    <w:rPr>
      <w:i/>
      <w:iCs/>
      <w:color w:val="808080" w:themeColor="text1" w:themeTint="7F"/>
    </w:rPr>
  </w:style>
  <w:style w:type="character" w:styleId="Strong">
    <w:name w:val="Strong"/>
    <w:basedOn w:val="DefaultParagraphFont"/>
    <w:uiPriority w:val="22"/>
    <w:qFormat/>
    <w:rsid w:val="007D65B0"/>
    <w:rPr>
      <w:b/>
      <w:bCs/>
    </w:rPr>
  </w:style>
  <w:style w:type="character" w:styleId="PlaceholderText">
    <w:name w:val="Placeholder Text"/>
    <w:basedOn w:val="DefaultParagraphFont"/>
    <w:uiPriority w:val="99"/>
    <w:semiHidden/>
    <w:rsid w:val="007D65B0"/>
    <w:rPr>
      <w:color w:val="808080"/>
    </w:rPr>
  </w:style>
  <w:style w:type="character" w:styleId="Emphasis">
    <w:name w:val="Emphasis"/>
    <w:basedOn w:val="DefaultParagraphFont"/>
    <w:uiPriority w:val="20"/>
    <w:qFormat/>
    <w:rsid w:val="00F041D7"/>
    <w:rPr>
      <w:i/>
      <w:iCs/>
    </w:rPr>
  </w:style>
  <w:style w:type="paragraph" w:customStyle="1" w:styleId="DecimalAligned">
    <w:name w:val="Decimal Aligned"/>
    <w:basedOn w:val="Normal"/>
    <w:uiPriority w:val="40"/>
    <w:qFormat/>
    <w:rsid w:val="00AF155B"/>
    <w:pPr>
      <w:tabs>
        <w:tab w:val="decimal" w:pos="360"/>
      </w:tabs>
    </w:pPr>
    <w:rPr>
      <w:lang w:val="en-US" w:eastAsia="ja-JP"/>
    </w:rPr>
  </w:style>
  <w:style w:type="paragraph" w:styleId="FootnoteText">
    <w:name w:val="footnote text"/>
    <w:basedOn w:val="Normal"/>
    <w:link w:val="FootnoteTextChar"/>
    <w:uiPriority w:val="99"/>
    <w:unhideWhenUsed/>
    <w:rsid w:val="00AF155B"/>
    <w:pPr>
      <w:spacing w:after="0" w:line="240" w:lineRule="auto"/>
    </w:pPr>
    <w:rPr>
      <w:rFonts w:eastAsiaTheme="minorEastAsia"/>
      <w:sz w:val="20"/>
      <w:szCs w:val="20"/>
      <w:lang w:val="en-US" w:eastAsia="ja-JP"/>
    </w:rPr>
  </w:style>
  <w:style w:type="character" w:customStyle="1" w:styleId="FootnoteTextChar">
    <w:name w:val="Footnote Text Char"/>
    <w:basedOn w:val="DefaultParagraphFont"/>
    <w:link w:val="FootnoteText"/>
    <w:uiPriority w:val="99"/>
    <w:rsid w:val="00AF155B"/>
    <w:rPr>
      <w:rFonts w:eastAsiaTheme="minorEastAsia"/>
      <w:sz w:val="20"/>
      <w:szCs w:val="20"/>
      <w:lang w:val="en-US" w:eastAsia="ja-JP"/>
    </w:rPr>
  </w:style>
  <w:style w:type="table" w:styleId="LightShading-Accent1">
    <w:name w:val="Light Shading Accent 1"/>
    <w:basedOn w:val="TableNormal"/>
    <w:uiPriority w:val="60"/>
    <w:rsid w:val="00AF155B"/>
    <w:pPr>
      <w:spacing w:after="0" w:line="240" w:lineRule="auto"/>
    </w:pPr>
    <w:rPr>
      <w:rFonts w:eastAsiaTheme="minorEastAsia"/>
      <w:color w:val="365F91" w:themeColor="accent1" w:themeShade="BF"/>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CommentReference">
    <w:name w:val="annotation reference"/>
    <w:basedOn w:val="DefaultParagraphFont"/>
    <w:uiPriority w:val="99"/>
    <w:semiHidden/>
    <w:unhideWhenUsed/>
    <w:rsid w:val="00E90551"/>
    <w:rPr>
      <w:sz w:val="16"/>
      <w:szCs w:val="16"/>
    </w:rPr>
  </w:style>
  <w:style w:type="paragraph" w:styleId="CommentText">
    <w:name w:val="annotation text"/>
    <w:basedOn w:val="Normal"/>
    <w:link w:val="CommentTextChar"/>
    <w:uiPriority w:val="99"/>
    <w:semiHidden/>
    <w:unhideWhenUsed/>
    <w:rsid w:val="00E90551"/>
    <w:pPr>
      <w:spacing w:line="240" w:lineRule="auto"/>
    </w:pPr>
    <w:rPr>
      <w:sz w:val="20"/>
      <w:szCs w:val="20"/>
    </w:rPr>
  </w:style>
  <w:style w:type="character" w:customStyle="1" w:styleId="CommentTextChar">
    <w:name w:val="Comment Text Char"/>
    <w:basedOn w:val="DefaultParagraphFont"/>
    <w:link w:val="CommentText"/>
    <w:uiPriority w:val="99"/>
    <w:semiHidden/>
    <w:rsid w:val="00E90551"/>
    <w:rPr>
      <w:sz w:val="20"/>
      <w:szCs w:val="20"/>
    </w:rPr>
  </w:style>
  <w:style w:type="paragraph" w:styleId="CommentSubject">
    <w:name w:val="annotation subject"/>
    <w:basedOn w:val="CommentText"/>
    <w:next w:val="CommentText"/>
    <w:link w:val="CommentSubjectChar"/>
    <w:uiPriority w:val="99"/>
    <w:semiHidden/>
    <w:unhideWhenUsed/>
    <w:rsid w:val="00E90551"/>
    <w:rPr>
      <w:b/>
      <w:bCs/>
    </w:rPr>
  </w:style>
  <w:style w:type="character" w:customStyle="1" w:styleId="CommentSubjectChar">
    <w:name w:val="Comment Subject Char"/>
    <w:basedOn w:val="CommentTextChar"/>
    <w:link w:val="CommentSubject"/>
    <w:uiPriority w:val="99"/>
    <w:semiHidden/>
    <w:rsid w:val="00E90551"/>
    <w:rPr>
      <w:b/>
      <w:bCs/>
      <w:sz w:val="20"/>
      <w:szCs w:val="20"/>
    </w:rPr>
  </w:style>
  <w:style w:type="paragraph" w:styleId="NoSpacing">
    <w:name w:val="No Spacing"/>
    <w:uiPriority w:val="1"/>
    <w:qFormat/>
    <w:rsid w:val="000A3BB1"/>
    <w:pPr>
      <w:spacing w:after="0" w:line="240" w:lineRule="auto"/>
    </w:pPr>
  </w:style>
  <w:style w:type="character" w:customStyle="1" w:styleId="Heading5Char">
    <w:name w:val="Heading 5 Char"/>
    <w:basedOn w:val="DefaultParagraphFont"/>
    <w:link w:val="Heading5"/>
    <w:uiPriority w:val="9"/>
    <w:rsid w:val="00E13085"/>
    <w:rPr>
      <w:rFonts w:asciiTheme="majorHAnsi" w:eastAsiaTheme="majorEastAsia" w:hAnsiTheme="majorHAnsi" w:cstheme="majorBidi"/>
      <w:color w:val="243F60" w:themeColor="accent1" w:themeShade="7F"/>
    </w:rPr>
  </w:style>
  <w:style w:type="paragraph" w:styleId="Revision">
    <w:name w:val="Revision"/>
    <w:hidden/>
    <w:uiPriority w:val="99"/>
    <w:semiHidden/>
    <w:rsid w:val="009F437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7909272">
      <w:bodyDiv w:val="1"/>
      <w:marLeft w:val="0"/>
      <w:marRight w:val="0"/>
      <w:marTop w:val="0"/>
      <w:marBottom w:val="0"/>
      <w:divBdr>
        <w:top w:val="none" w:sz="0" w:space="0" w:color="auto"/>
        <w:left w:val="none" w:sz="0" w:space="0" w:color="auto"/>
        <w:bottom w:val="none" w:sz="0" w:space="0" w:color="auto"/>
        <w:right w:val="none" w:sz="0" w:space="0" w:color="auto"/>
      </w:divBdr>
      <w:divsChild>
        <w:div w:id="258950335">
          <w:marLeft w:val="0"/>
          <w:marRight w:val="0"/>
          <w:marTop w:val="0"/>
          <w:marBottom w:val="0"/>
          <w:divBdr>
            <w:top w:val="none" w:sz="0" w:space="0" w:color="auto"/>
            <w:left w:val="none" w:sz="0" w:space="0" w:color="auto"/>
            <w:bottom w:val="none" w:sz="0" w:space="0" w:color="auto"/>
            <w:right w:val="none" w:sz="0" w:space="0" w:color="auto"/>
          </w:divBdr>
        </w:div>
        <w:div w:id="1289509630">
          <w:marLeft w:val="0"/>
          <w:marRight w:val="0"/>
          <w:marTop w:val="0"/>
          <w:marBottom w:val="0"/>
          <w:divBdr>
            <w:top w:val="none" w:sz="0" w:space="0" w:color="auto"/>
            <w:left w:val="none" w:sz="0" w:space="0" w:color="auto"/>
            <w:bottom w:val="none" w:sz="0" w:space="0" w:color="auto"/>
            <w:right w:val="none" w:sz="0" w:space="0" w:color="auto"/>
          </w:divBdr>
        </w:div>
        <w:div w:id="1723292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image" Target="media/image5.emf"/><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image" Target="media/image3.emf"/><Relationship Id="rId4" Type="http://schemas.microsoft.com/office/2007/relationships/stylesWithEffects" Target="stylesWithEffects.xml"/><Relationship Id="rId9" Type="http://schemas.openxmlformats.org/officeDocument/2006/relationships/image" Target="media/image2.emf"/><Relationship Id="rId14" Type="http://schemas.openxmlformats.org/officeDocument/2006/relationships/image" Target="media/image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1DE01A-1FA6-4E51-AA6F-8EAD4E3F9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3780</Words>
  <Characters>30618</Characters>
  <Application>Microsoft Office Word</Application>
  <DocSecurity>0</DocSecurity>
  <Lines>255</Lines>
  <Paragraphs>68</Paragraphs>
  <ScaleCrop>false</ScaleCrop>
  <HeadingPairs>
    <vt:vector size="2" baseType="variant">
      <vt:variant>
        <vt:lpstr>Title</vt:lpstr>
      </vt:variant>
      <vt:variant>
        <vt:i4>1</vt:i4>
      </vt:variant>
    </vt:vector>
  </HeadingPairs>
  <TitlesOfParts>
    <vt:vector size="1" baseType="lpstr">
      <vt:lpstr/>
    </vt:vector>
  </TitlesOfParts>
  <Company>LUKE</Company>
  <LinksUpToDate>false</LinksUpToDate>
  <CharactersWithSpaces>34330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Pulkkinen Henni</dc:creator>
  <cp:lastModifiedBy>Pulkkinen Henni</cp:lastModifiedBy>
  <cp:revision>2</cp:revision>
  <dcterms:created xsi:type="dcterms:W3CDTF">2018-04-20T07:26:00Z</dcterms:created>
  <dcterms:modified xsi:type="dcterms:W3CDTF">2018-04-20T07:26:00Z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EmailSubject">
    <vt:lpwstr>VS: ARKTIKO_action to be taken</vt:lpwstr>
  </property>
  <property fmtid="{D5CDD505-2E9C-101B-9397-08002B2CF9AE}" pid="4" name="_AuthorEmail">
    <vt:lpwstr>Jaakko.Erkinaro@luke.fi</vt:lpwstr>
  </property>
  <property fmtid="{D5CDD505-2E9C-101B-9397-08002B2CF9AE}" pid="5" name="_AuthorEmailDisplayName">
    <vt:lpwstr>Erkinaro Jaakko (Luke)</vt:lpwstr>
  </property>
  <property fmtid="{D5CDD505-2E9C-101B-9397-08002B2CF9AE}" pid="6" name="_PreviousAdHocReviewCycleID">
    <vt:i4>354683879</vt:i4>
  </property>
</Properties>
</file>